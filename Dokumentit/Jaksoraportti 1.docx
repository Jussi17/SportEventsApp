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3F0C" w14:textId="71B9A5D4" w:rsidR="00022B58" w:rsidRPr="00A83950" w:rsidRDefault="005D636F" w:rsidP="00A71329">
      <w:pPr>
        <w:pStyle w:val="Otsikko"/>
        <w:rPr>
          <w:sz w:val="40"/>
          <w:szCs w:val="40"/>
        </w:rPr>
      </w:pPr>
      <w:r>
        <w:rPr>
          <w:sz w:val="40"/>
          <w:szCs w:val="40"/>
        </w:rPr>
        <w:t>Jakso</w:t>
      </w:r>
      <w:r w:rsidR="00595404" w:rsidRPr="00A83950">
        <w:rPr>
          <w:sz w:val="40"/>
          <w:szCs w:val="40"/>
        </w:rPr>
        <w:t>raportti 0</w:t>
      </w:r>
      <w:r>
        <w:rPr>
          <w:sz w:val="40"/>
          <w:szCs w:val="40"/>
        </w:rPr>
        <w:t>1</w:t>
      </w:r>
      <w:r w:rsidR="0019683A">
        <w:rPr>
          <w:sz w:val="40"/>
          <w:szCs w:val="40"/>
        </w:rPr>
        <w:t xml:space="preserve"> (</w:t>
      </w:r>
      <w:r w:rsidR="00D02895">
        <w:rPr>
          <w:sz w:val="40"/>
          <w:szCs w:val="40"/>
        </w:rPr>
        <w:t>2</w:t>
      </w:r>
      <w:r>
        <w:rPr>
          <w:sz w:val="40"/>
          <w:szCs w:val="40"/>
        </w:rPr>
        <w:t>9</w:t>
      </w:r>
      <w:r w:rsidR="00A83950" w:rsidRPr="00A83950">
        <w:rPr>
          <w:sz w:val="40"/>
          <w:szCs w:val="40"/>
        </w:rPr>
        <w:t>.</w:t>
      </w:r>
      <w:r>
        <w:rPr>
          <w:sz w:val="40"/>
          <w:szCs w:val="40"/>
        </w:rPr>
        <w:t>9</w:t>
      </w:r>
      <w:r w:rsidR="00361AAD">
        <w:rPr>
          <w:sz w:val="40"/>
          <w:szCs w:val="40"/>
        </w:rPr>
        <w:t>.20</w:t>
      </w:r>
      <w:r>
        <w:rPr>
          <w:sz w:val="40"/>
          <w:szCs w:val="40"/>
        </w:rPr>
        <w:t>25</w:t>
      </w:r>
      <w:r w:rsidR="00361AAD">
        <w:rPr>
          <w:sz w:val="40"/>
          <w:szCs w:val="40"/>
        </w:rPr>
        <w:t xml:space="preserve"> – </w:t>
      </w:r>
      <w:r w:rsidR="00D02895">
        <w:rPr>
          <w:sz w:val="40"/>
          <w:szCs w:val="40"/>
        </w:rPr>
        <w:t>2</w:t>
      </w:r>
      <w:r>
        <w:rPr>
          <w:sz w:val="40"/>
          <w:szCs w:val="40"/>
        </w:rPr>
        <w:t>0</w:t>
      </w:r>
      <w:r w:rsidR="00361AAD">
        <w:rPr>
          <w:sz w:val="40"/>
          <w:szCs w:val="40"/>
        </w:rPr>
        <w:t>.</w:t>
      </w:r>
      <w:r>
        <w:rPr>
          <w:sz w:val="40"/>
          <w:szCs w:val="40"/>
        </w:rPr>
        <w:t>10</w:t>
      </w:r>
      <w:r w:rsidR="00A83950" w:rsidRPr="00A83950">
        <w:rPr>
          <w:sz w:val="40"/>
          <w:szCs w:val="40"/>
        </w:rPr>
        <w:t>.20</w:t>
      </w:r>
      <w:r>
        <w:rPr>
          <w:sz w:val="40"/>
          <w:szCs w:val="40"/>
        </w:rPr>
        <w:t>25</w:t>
      </w:r>
      <w:r w:rsidR="00A83950" w:rsidRPr="00A83950">
        <w:rPr>
          <w:sz w:val="40"/>
          <w:szCs w:val="40"/>
        </w:rPr>
        <w:t>)</w:t>
      </w:r>
    </w:p>
    <w:p w14:paraId="2C189557" w14:textId="0EC377FA" w:rsidR="003326C4" w:rsidRDefault="00676D6D" w:rsidP="00676D6D">
      <w:pPr>
        <w:tabs>
          <w:tab w:val="right" w:pos="1701"/>
          <w:tab w:val="left" w:pos="1985"/>
        </w:tabs>
        <w:spacing w:before="240" w:after="0"/>
      </w:pPr>
      <w:r>
        <w:tab/>
      </w:r>
      <w:r w:rsidR="003326C4">
        <w:t>Ryhmä:</w:t>
      </w:r>
      <w:r>
        <w:tab/>
      </w:r>
      <w:r w:rsidR="005D636F">
        <w:t>Group_16</w:t>
      </w:r>
    </w:p>
    <w:p w14:paraId="4625E640" w14:textId="61FB37BD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  <w:t>Ryhmän jäsenet:</w:t>
      </w:r>
      <w:r>
        <w:tab/>
      </w:r>
      <w:r w:rsidR="005D636F">
        <w:t>Jussi Kitunen</w:t>
      </w:r>
      <w:r w:rsidR="005D636F">
        <w:tab/>
      </w:r>
    </w:p>
    <w:p w14:paraId="3938201D" w14:textId="4BA90763" w:rsidR="00676D6D" w:rsidRDefault="00676D6D" w:rsidP="00676D6D">
      <w:pPr>
        <w:tabs>
          <w:tab w:val="right" w:pos="1701"/>
          <w:tab w:val="left" w:pos="1985"/>
        </w:tabs>
        <w:spacing w:before="240" w:after="0" w:line="240" w:lineRule="auto"/>
      </w:pPr>
      <w:r>
        <w:tab/>
      </w:r>
      <w:r>
        <w:tab/>
      </w:r>
      <w:r w:rsidR="005D636F">
        <w:t>Otso Närhi</w:t>
      </w:r>
    </w:p>
    <w:p w14:paraId="3934C423" w14:textId="2033ACF7" w:rsidR="00A82396" w:rsidRDefault="00676D6D" w:rsidP="00676D6D">
      <w:pPr>
        <w:tabs>
          <w:tab w:val="right" w:pos="1701"/>
          <w:tab w:val="left" w:pos="1985"/>
        </w:tabs>
        <w:spacing w:before="240"/>
      </w:pPr>
      <w:r>
        <w:tab/>
        <w:t>P</w:t>
      </w:r>
      <w:r w:rsidR="0009680D">
        <w:t xml:space="preserve">äivämäärä: </w:t>
      </w:r>
      <w:r>
        <w:tab/>
      </w:r>
      <w:r w:rsidR="0019683A">
        <w:t>2</w:t>
      </w:r>
      <w:r w:rsidR="005D636F">
        <w:t>0</w:t>
      </w:r>
      <w:r w:rsidR="001E58AB">
        <w:t>.</w:t>
      </w:r>
      <w:r w:rsidR="005D636F">
        <w:t>10</w:t>
      </w:r>
      <w:r w:rsidR="001E58AB">
        <w:t>.20</w:t>
      </w:r>
      <w:r w:rsidR="005D636F">
        <w:t>25</w:t>
      </w:r>
    </w:p>
    <w:p w14:paraId="3CFC0306" w14:textId="623F4FEA" w:rsidR="00B6697B" w:rsidRDefault="008E133D" w:rsidP="00E31880">
      <w:pPr>
        <w:pStyle w:val="Otsikko1"/>
      </w:pPr>
      <w:r>
        <w:t>Tilanne</w:t>
      </w:r>
    </w:p>
    <w:p w14:paraId="2B0CD0F3" w14:textId="5C8EACFA" w:rsidR="00CA1715" w:rsidRPr="00CA1715" w:rsidRDefault="00E31880" w:rsidP="00CA1715">
      <w:pPr>
        <w:spacing w:before="240"/>
        <w:jc w:val="left"/>
      </w:pPr>
      <w:r>
        <w:t>Sovelluksen toiminnot ovat pääpiirteittäin tehtynä, mutta tietokantaa ei ole vielä lisätty.</w:t>
      </w:r>
    </w:p>
    <w:p w14:paraId="25B8D6F7" w14:textId="77777777" w:rsidR="008E133D" w:rsidRDefault="00585E46" w:rsidP="00585E46">
      <w:pPr>
        <w:pStyle w:val="Otsikko1"/>
      </w:pPr>
      <w:r>
        <w:t>Ongelmat</w:t>
      </w:r>
    </w:p>
    <w:p w14:paraId="328EB7E4" w14:textId="77777777" w:rsidR="00B6697B" w:rsidRDefault="00B6697B" w:rsidP="005154E8">
      <w:pPr>
        <w:spacing w:after="0"/>
      </w:pPr>
    </w:p>
    <w:p w14:paraId="6E9ACE7D" w14:textId="1E8C5BD6" w:rsidR="00E31880" w:rsidRDefault="00E31880" w:rsidP="005154E8">
      <w:pPr>
        <w:spacing w:after="0"/>
      </w:pPr>
      <w:r>
        <w:t>Ongelmia on tullut lähinnä erilaisten aikataulujen vuoksi.</w:t>
      </w:r>
    </w:p>
    <w:p w14:paraId="67E2A50B" w14:textId="2A63FFA8" w:rsidR="00B6697B" w:rsidRDefault="00371806" w:rsidP="000265EB">
      <w:pPr>
        <w:pStyle w:val="Otsikko1"/>
      </w:pPr>
      <w:r>
        <w:t>Tehty työmäärä</w:t>
      </w:r>
    </w:p>
    <w:p w14:paraId="7CE280F1" w14:textId="3AB64292" w:rsidR="00F93A20" w:rsidRDefault="00252A11" w:rsidP="00F93A20">
      <w:pPr>
        <w:spacing w:before="240" w:line="240" w:lineRule="auto"/>
        <w:jc w:val="left"/>
      </w:pPr>
      <w:r>
        <w:t xml:space="preserve">Projekti on </w:t>
      </w:r>
      <w:r w:rsidR="00E31880">
        <w:t>normaaliin tahtiin</w:t>
      </w:r>
      <w:r>
        <w:t>. Projekt</w:t>
      </w:r>
      <w:r w:rsidR="00235D83">
        <w:t xml:space="preserve">in valmiusasteeksi arvioidaan </w:t>
      </w:r>
      <w:r w:rsidR="00E31880">
        <w:t>70</w:t>
      </w:r>
      <w:r>
        <w:t>%.</w:t>
      </w:r>
    </w:p>
    <w:p w14:paraId="1879979D" w14:textId="764488BD" w:rsidR="00585E46" w:rsidRDefault="00F93A20" w:rsidP="00F93A20">
      <w:pPr>
        <w:spacing w:before="240" w:line="240" w:lineRule="auto"/>
        <w:jc w:val="left"/>
      </w:pPr>
      <w:r>
        <w:t xml:space="preserve">Projektiryhmä on käyttänyt projektiin </w:t>
      </w:r>
      <w:r w:rsidR="00F12772">
        <w:t xml:space="preserve">n. </w:t>
      </w:r>
      <w:r w:rsidR="00E31880">
        <w:t>5</w:t>
      </w:r>
      <w:r w:rsidR="000265EB">
        <w:t>8</w:t>
      </w:r>
      <w:r>
        <w:t xml:space="preserve"> tuntia.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44"/>
        <w:gridCol w:w="1970"/>
        <w:gridCol w:w="6869"/>
      </w:tblGrid>
      <w:tr w:rsidR="00B6697B" w14:paraId="1E7E1449" w14:textId="77777777" w:rsidTr="005D636F">
        <w:trPr>
          <w:trHeight w:val="524"/>
        </w:trPr>
        <w:tc>
          <w:tcPr>
            <w:tcW w:w="1544" w:type="dxa"/>
            <w:shd w:val="clear" w:color="auto" w:fill="D9D9D9" w:themeFill="background1" w:themeFillShade="D9"/>
          </w:tcPr>
          <w:p w14:paraId="0BBA1178" w14:textId="77777777" w:rsidR="00B6697B" w:rsidRDefault="00B6697B" w:rsidP="00585E46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7C3CDB3E" w14:textId="77777777" w:rsidR="00B6697B" w:rsidRDefault="00B6697B" w:rsidP="00585E46">
            <w:pPr>
              <w:spacing w:line="276" w:lineRule="auto"/>
              <w:jc w:val="left"/>
            </w:pPr>
            <w:r>
              <w:t>Tehty työ</w:t>
            </w:r>
            <w:r w:rsidR="00371806">
              <w:t>määrä</w:t>
            </w:r>
            <w:r>
              <w:t xml:space="preserve"> (h)</w:t>
            </w:r>
          </w:p>
        </w:tc>
        <w:tc>
          <w:tcPr>
            <w:tcW w:w="6869" w:type="dxa"/>
            <w:shd w:val="clear" w:color="auto" w:fill="D9D9D9" w:themeFill="background1" w:themeFillShade="D9"/>
          </w:tcPr>
          <w:p w14:paraId="45B3D1A2" w14:textId="77777777" w:rsidR="00B6697B" w:rsidRDefault="00B6697B" w:rsidP="00585E46">
            <w:pPr>
              <w:spacing w:line="276" w:lineRule="auto"/>
              <w:jc w:val="left"/>
            </w:pPr>
            <w:r>
              <w:t>Mitä tehnyt</w:t>
            </w:r>
          </w:p>
        </w:tc>
      </w:tr>
      <w:tr w:rsidR="00B6697B" w14:paraId="2AA9BBAD" w14:textId="77777777" w:rsidTr="005D636F">
        <w:trPr>
          <w:trHeight w:val="524"/>
        </w:trPr>
        <w:tc>
          <w:tcPr>
            <w:tcW w:w="1544" w:type="dxa"/>
          </w:tcPr>
          <w:p w14:paraId="65DD0597" w14:textId="7CB435BC" w:rsidR="00B6697B" w:rsidRDefault="005D636F" w:rsidP="00585E46">
            <w:pPr>
              <w:spacing w:line="276" w:lineRule="auto"/>
              <w:jc w:val="left"/>
            </w:pPr>
            <w:r>
              <w:t>Jussi</w:t>
            </w:r>
          </w:p>
        </w:tc>
        <w:tc>
          <w:tcPr>
            <w:tcW w:w="1970" w:type="dxa"/>
          </w:tcPr>
          <w:p w14:paraId="6B2C6039" w14:textId="025C398E" w:rsidR="00B6697B" w:rsidRDefault="005D636F" w:rsidP="00585E46">
            <w:pPr>
              <w:spacing w:line="276" w:lineRule="auto"/>
              <w:jc w:val="left"/>
            </w:pPr>
            <w:r>
              <w:t>50</w:t>
            </w:r>
            <w:r w:rsidR="00B6697B">
              <w:t>h</w:t>
            </w:r>
          </w:p>
        </w:tc>
        <w:tc>
          <w:tcPr>
            <w:tcW w:w="6869" w:type="dxa"/>
          </w:tcPr>
          <w:p w14:paraId="207459E7" w14:textId="47EA8C35" w:rsidR="00B6697B" w:rsidRDefault="008F0DDA" w:rsidP="00585E46">
            <w:pPr>
              <w:spacing w:line="276" w:lineRule="auto"/>
              <w:jc w:val="left"/>
            </w:pPr>
            <w:r>
              <w:t>CRUD, Tapahtumakalenteri, Hallintapaneeli, Käyttöliittymä</w:t>
            </w:r>
          </w:p>
        </w:tc>
      </w:tr>
      <w:tr w:rsidR="00B6697B" w14:paraId="0856B6F4" w14:textId="77777777" w:rsidTr="005D636F">
        <w:trPr>
          <w:trHeight w:val="536"/>
        </w:trPr>
        <w:tc>
          <w:tcPr>
            <w:tcW w:w="1544" w:type="dxa"/>
          </w:tcPr>
          <w:p w14:paraId="4C919DA2" w14:textId="1C4B78AF" w:rsidR="00B6697B" w:rsidRDefault="005D636F" w:rsidP="00585E46">
            <w:pPr>
              <w:spacing w:line="276" w:lineRule="auto"/>
              <w:jc w:val="left"/>
            </w:pPr>
            <w:r>
              <w:t>Otso</w:t>
            </w:r>
          </w:p>
        </w:tc>
        <w:tc>
          <w:tcPr>
            <w:tcW w:w="1970" w:type="dxa"/>
          </w:tcPr>
          <w:p w14:paraId="09593C20" w14:textId="744230E5" w:rsidR="00B6697B" w:rsidRDefault="00C50A98" w:rsidP="00585E46">
            <w:pPr>
              <w:spacing w:line="276" w:lineRule="auto"/>
              <w:jc w:val="left"/>
            </w:pPr>
            <w:r>
              <w:t>8</w:t>
            </w:r>
            <w:r w:rsidR="00B6697B">
              <w:t>h</w:t>
            </w:r>
          </w:p>
        </w:tc>
        <w:tc>
          <w:tcPr>
            <w:tcW w:w="6869" w:type="dxa"/>
          </w:tcPr>
          <w:p w14:paraId="3F645D29" w14:textId="12A35CEA" w:rsidR="00B6697B" w:rsidRDefault="008F0DDA" w:rsidP="00585E46">
            <w:pPr>
              <w:spacing w:line="276" w:lineRule="auto"/>
              <w:jc w:val="left"/>
            </w:pPr>
            <w:r>
              <w:t>SQL-tietokan</w:t>
            </w:r>
            <w:r w:rsidR="00C50A98">
              <w:t>nan suunnittelu</w:t>
            </w:r>
          </w:p>
        </w:tc>
      </w:tr>
    </w:tbl>
    <w:p w14:paraId="7820DB4D" w14:textId="77777777" w:rsidR="004D3381" w:rsidRDefault="004D3381" w:rsidP="00585E46">
      <w:pPr>
        <w:spacing w:line="276" w:lineRule="auto"/>
        <w:jc w:val="left"/>
      </w:pPr>
    </w:p>
    <w:p w14:paraId="1F8A2372" w14:textId="77777777" w:rsidR="004D3381" w:rsidRDefault="004D3381" w:rsidP="004D3381">
      <w:r>
        <w:br w:type="page"/>
      </w:r>
    </w:p>
    <w:p w14:paraId="3E8F8D65" w14:textId="56E9CB0D" w:rsidR="004D3381" w:rsidRDefault="004D3381" w:rsidP="008F0DDA">
      <w:pPr>
        <w:pStyle w:val="Otsikko1"/>
      </w:pPr>
      <w:r>
        <w:lastRenderedPageBreak/>
        <w:t xml:space="preserve">Seuraavan </w:t>
      </w:r>
      <w:r w:rsidR="00E31880">
        <w:t>jakson</w:t>
      </w:r>
      <w:r>
        <w:t xml:space="preserve"> tehtävät</w:t>
      </w:r>
    </w:p>
    <w:p w14:paraId="24303396" w14:textId="6F549E42" w:rsidR="004D3381" w:rsidRDefault="004D3381" w:rsidP="004D3381">
      <w:pPr>
        <w:spacing w:before="240" w:line="240" w:lineRule="auto"/>
        <w:jc w:val="left"/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6917"/>
      </w:tblGrid>
      <w:tr w:rsidR="004D3381" w14:paraId="19E3DB23" w14:textId="77777777" w:rsidTr="00C94853">
        <w:tc>
          <w:tcPr>
            <w:tcW w:w="1555" w:type="dxa"/>
            <w:shd w:val="clear" w:color="auto" w:fill="D9D9D9" w:themeFill="background1" w:themeFillShade="D9"/>
          </w:tcPr>
          <w:p w14:paraId="6837B770" w14:textId="77777777" w:rsidR="004D3381" w:rsidRDefault="004D3381" w:rsidP="00C94853">
            <w:pPr>
              <w:spacing w:line="276" w:lineRule="auto"/>
              <w:jc w:val="left"/>
            </w:pPr>
            <w:r>
              <w:t>Tekijä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C853B80" w14:textId="77777777" w:rsidR="004D3381" w:rsidRDefault="004D3381" w:rsidP="00C94853">
            <w:pPr>
              <w:spacing w:line="276" w:lineRule="auto"/>
              <w:jc w:val="left"/>
            </w:pPr>
            <w:r>
              <w:t>Suunniteltu työmäärä (h)</w:t>
            </w:r>
          </w:p>
        </w:tc>
        <w:tc>
          <w:tcPr>
            <w:tcW w:w="6917" w:type="dxa"/>
            <w:shd w:val="clear" w:color="auto" w:fill="D9D9D9" w:themeFill="background1" w:themeFillShade="D9"/>
          </w:tcPr>
          <w:p w14:paraId="5E4861FC" w14:textId="77777777" w:rsidR="004D3381" w:rsidRDefault="004D3381" w:rsidP="00C94853">
            <w:pPr>
              <w:spacing w:line="276" w:lineRule="auto"/>
              <w:jc w:val="left"/>
            </w:pPr>
            <w:r>
              <w:t>Tehtävä</w:t>
            </w:r>
          </w:p>
        </w:tc>
      </w:tr>
      <w:tr w:rsidR="004D3381" w14:paraId="785FD835" w14:textId="77777777" w:rsidTr="00C94853">
        <w:tc>
          <w:tcPr>
            <w:tcW w:w="1555" w:type="dxa"/>
          </w:tcPr>
          <w:p w14:paraId="555A9858" w14:textId="16207F86" w:rsidR="004D3381" w:rsidRDefault="00E31880" w:rsidP="00C94853">
            <w:pPr>
              <w:spacing w:line="276" w:lineRule="auto"/>
              <w:jc w:val="left"/>
            </w:pPr>
            <w:r>
              <w:t>Jussi</w:t>
            </w:r>
          </w:p>
        </w:tc>
        <w:tc>
          <w:tcPr>
            <w:tcW w:w="1984" w:type="dxa"/>
          </w:tcPr>
          <w:p w14:paraId="0F933E84" w14:textId="1F9F498A" w:rsidR="004D3381" w:rsidRDefault="00C50A98" w:rsidP="00C94853">
            <w:pPr>
              <w:spacing w:line="276" w:lineRule="auto"/>
              <w:jc w:val="left"/>
            </w:pPr>
            <w:r>
              <w:t>1</w:t>
            </w:r>
            <w:r w:rsidR="00E31880">
              <w:t>0</w:t>
            </w:r>
            <w:r w:rsidR="004D3381">
              <w:t>h</w:t>
            </w:r>
          </w:p>
        </w:tc>
        <w:tc>
          <w:tcPr>
            <w:tcW w:w="6917" w:type="dxa"/>
          </w:tcPr>
          <w:p w14:paraId="1ED1F990" w14:textId="203C3E3B" w:rsidR="004D3381" w:rsidRDefault="00C50A98" w:rsidP="00C94853">
            <w:pPr>
              <w:spacing w:line="276" w:lineRule="auto"/>
              <w:jc w:val="left"/>
            </w:pPr>
            <w:r>
              <w:t>Toimintojen viimeistely</w:t>
            </w:r>
          </w:p>
        </w:tc>
      </w:tr>
      <w:tr w:rsidR="004D3381" w14:paraId="53A69ED0" w14:textId="77777777" w:rsidTr="00C94853">
        <w:tc>
          <w:tcPr>
            <w:tcW w:w="1555" w:type="dxa"/>
          </w:tcPr>
          <w:p w14:paraId="0FF673BA" w14:textId="4632684D" w:rsidR="004D3381" w:rsidRDefault="00E31880" w:rsidP="00C94853">
            <w:pPr>
              <w:spacing w:line="276" w:lineRule="auto"/>
              <w:jc w:val="left"/>
            </w:pPr>
            <w:r>
              <w:t>Otso</w:t>
            </w:r>
          </w:p>
        </w:tc>
        <w:tc>
          <w:tcPr>
            <w:tcW w:w="1984" w:type="dxa"/>
          </w:tcPr>
          <w:p w14:paraId="7CC24D74" w14:textId="4EFECA2F" w:rsidR="004D3381" w:rsidRDefault="00C50A98" w:rsidP="00C94853">
            <w:pPr>
              <w:spacing w:line="276" w:lineRule="auto"/>
              <w:jc w:val="left"/>
            </w:pPr>
            <w:r>
              <w:t>2</w:t>
            </w:r>
            <w:r w:rsidR="00E31880">
              <w:t>0</w:t>
            </w:r>
            <w:r w:rsidR="004D3381">
              <w:t>h</w:t>
            </w:r>
          </w:p>
        </w:tc>
        <w:tc>
          <w:tcPr>
            <w:tcW w:w="6917" w:type="dxa"/>
          </w:tcPr>
          <w:p w14:paraId="452265C2" w14:textId="7264CC17" w:rsidR="004D3381" w:rsidRDefault="008F0DDA" w:rsidP="00C94853">
            <w:pPr>
              <w:spacing w:line="276" w:lineRule="auto"/>
              <w:jc w:val="left"/>
            </w:pPr>
            <w:r>
              <w:t>SQL-</w:t>
            </w:r>
            <w:r w:rsidR="00144669">
              <w:t>Tietokan</w:t>
            </w:r>
            <w:r w:rsidR="00C50A98">
              <w:t>nan toteutus</w:t>
            </w:r>
          </w:p>
        </w:tc>
      </w:tr>
    </w:tbl>
    <w:p w14:paraId="502E4F1F" w14:textId="77777777" w:rsidR="00585E46" w:rsidRDefault="00585E46" w:rsidP="00585E46">
      <w:pPr>
        <w:spacing w:line="276" w:lineRule="auto"/>
        <w:jc w:val="left"/>
      </w:pPr>
    </w:p>
    <w:p w14:paraId="1B9E383F" w14:textId="77777777" w:rsidR="00585E46" w:rsidRDefault="00371806" w:rsidP="00585E46">
      <w:pPr>
        <w:pStyle w:val="Otsikko1"/>
      </w:pPr>
      <w:r>
        <w:t>Toimintojen</w:t>
      </w:r>
      <w:r w:rsidR="00585E46">
        <w:t xml:space="preserve"> valmiusaste</w:t>
      </w:r>
    </w:p>
    <w:p w14:paraId="1FE09684" w14:textId="77777777" w:rsidR="00585E46" w:rsidRDefault="00585E46" w:rsidP="00585E46">
      <w:pPr>
        <w:pStyle w:val="Kuvaotsikko"/>
        <w:keepNext/>
      </w:pPr>
    </w:p>
    <w:tbl>
      <w:tblPr>
        <w:tblW w:w="787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894"/>
        <w:gridCol w:w="1418"/>
      </w:tblGrid>
      <w:tr w:rsidR="00371806" w:rsidRPr="00453FFF" w14:paraId="7408DD66" w14:textId="77777777" w:rsidTr="00371806">
        <w:trPr>
          <w:trHeight w:val="284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B0053" w14:textId="77777777" w:rsidR="00371806" w:rsidRPr="00453FFF" w:rsidRDefault="00371806" w:rsidP="00E84E39">
            <w:pPr>
              <w:spacing w:after="0" w:line="240" w:lineRule="auto"/>
              <w:ind w:left="-382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ID</w:t>
            </w:r>
          </w:p>
        </w:tc>
        <w:tc>
          <w:tcPr>
            <w:tcW w:w="5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836BD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Toiminnallisuuden</w:t>
            </w:r>
            <w:r w:rsidRPr="00453FF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 xml:space="preserve"> kuvaus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8A82F" w14:textId="77777777" w:rsidR="00371806" w:rsidRPr="00453FFF" w:rsidRDefault="00371806" w:rsidP="00585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i-FI" w:bidi="ar-SA"/>
              </w:rPr>
              <w:t>Valmiina / %</w:t>
            </w:r>
          </w:p>
        </w:tc>
      </w:tr>
      <w:tr w:rsidR="00371806" w:rsidRPr="00453FFF" w14:paraId="07682440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29974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5B34F" w14:textId="63AB5CB5" w:rsidR="00371806" w:rsidRPr="00453FFF" w:rsidRDefault="008F0DDA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CRUD-toiminnot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B212" w14:textId="62202D21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6ADE2397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35835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2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BC27E" w14:textId="4DF14A6C" w:rsidR="00371806" w:rsidRPr="00453FFF" w:rsidRDefault="008F0DDA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Kalenterinäkymä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426D" w14:textId="15DDFFC1" w:rsidR="00371806" w:rsidRPr="00453FFF" w:rsidRDefault="008F0DDA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95</w:t>
            </w:r>
          </w:p>
        </w:tc>
      </w:tr>
      <w:tr w:rsidR="00371806" w:rsidRPr="00453FFF" w14:paraId="235E945B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4972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3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68257" w14:textId="7056A383" w:rsidR="00371806" w:rsidRPr="00453FFF" w:rsidRDefault="008F0DDA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Hallintapaneeli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31AF8" w14:textId="2B6727F2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225E2F81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2EFC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4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8822" w14:textId="520B316C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Tapahtumien siirto kantaan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C73AA" w14:textId="3BBACA87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435EECF7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2D53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5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48B3D" w14:textId="72CA1F16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Käyttäjien lisäys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84F2" w14:textId="3F6927A7" w:rsidR="00371806" w:rsidRPr="00453FFF" w:rsidRDefault="00E31880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100</w:t>
            </w:r>
          </w:p>
        </w:tc>
      </w:tr>
      <w:tr w:rsidR="00371806" w:rsidRPr="00453FFF" w14:paraId="5B396229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58A49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6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6E217" w14:textId="658AFD64" w:rsidR="00371806" w:rsidRPr="00453FFF" w:rsidRDefault="00E31880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Käyttäjien vienti kantaan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C88D0" w14:textId="2027CFCE" w:rsidR="00371806" w:rsidRPr="00453FFF" w:rsidRDefault="00371806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0</w:t>
            </w:r>
          </w:p>
        </w:tc>
      </w:tr>
      <w:tr w:rsidR="00371806" w:rsidRPr="00453FFF" w14:paraId="5B5CDF70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7AD7D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77225" w14:textId="06B06C1A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UI:n viimeistely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D833" w14:textId="5EBB8402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14:paraId="7CD7D486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4AD66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8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CD024" w14:textId="143A30C8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Korttisivun viimeistely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9D64" w14:textId="1DB5DFC6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14:paraId="3D073747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118A7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9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C829" w14:textId="1D05268E" w:rsidR="00371806" w:rsidRPr="00453FFF" w:rsidRDefault="00144669" w:rsidP="0037180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Sovelluksen teema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AB2BA" w14:textId="3DBA022B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  <w:tr w:rsidR="00371806" w:rsidRPr="00453FFF" w14:paraId="25EC3215" w14:textId="77777777" w:rsidTr="00371806">
        <w:trPr>
          <w:trHeight w:val="284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070FD" w14:textId="77777777" w:rsidR="00371806" w:rsidRPr="00453FFF" w:rsidRDefault="00371806" w:rsidP="00585E46">
            <w:pPr>
              <w:spacing w:after="0" w:line="240" w:lineRule="auto"/>
              <w:ind w:left="-40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 w:rsidRPr="00453FF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10</w:t>
            </w:r>
          </w:p>
        </w:tc>
        <w:tc>
          <w:tcPr>
            <w:tcW w:w="5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7DB7" w14:textId="0CC84615" w:rsidR="00371806" w:rsidRPr="00453FFF" w:rsidRDefault="00144669" w:rsidP="00585E46">
            <w:pPr>
              <w:spacing w:after="0" w:line="240" w:lineRule="auto"/>
              <w:ind w:left="13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Tapahtumien muistutukset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2AD3A" w14:textId="14334438" w:rsidR="00371806" w:rsidRPr="00453FFF" w:rsidRDefault="00144669" w:rsidP="00E84E39">
            <w:pPr>
              <w:spacing w:after="0" w:line="240" w:lineRule="auto"/>
              <w:ind w:left="72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i-FI" w:bidi="ar-SA"/>
              </w:rPr>
              <w:t>75</w:t>
            </w:r>
          </w:p>
        </w:tc>
      </w:tr>
    </w:tbl>
    <w:p w14:paraId="714A2951" w14:textId="77777777" w:rsidR="00F640B0" w:rsidRDefault="00F640B0" w:rsidP="00062CA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sectPr w:rsidR="00F640B0" w:rsidSect="008E133D">
      <w:headerReference w:type="even" r:id="rId8"/>
      <w:type w:val="continuous"/>
      <w:pgSz w:w="11906" w:h="16838" w:code="9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C48D4" w14:textId="77777777" w:rsidR="00543BEF" w:rsidRDefault="00543BEF" w:rsidP="00A71329">
      <w:r>
        <w:separator/>
      </w:r>
    </w:p>
  </w:endnote>
  <w:endnote w:type="continuationSeparator" w:id="0">
    <w:p w14:paraId="0526CC60" w14:textId="77777777" w:rsidR="00543BEF" w:rsidRDefault="00543BEF" w:rsidP="00A7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C5CD8" w14:textId="77777777" w:rsidR="00543BEF" w:rsidRDefault="00543BEF" w:rsidP="00A71329">
      <w:r>
        <w:separator/>
      </w:r>
    </w:p>
  </w:footnote>
  <w:footnote w:type="continuationSeparator" w:id="0">
    <w:p w14:paraId="67CFE98B" w14:textId="77777777" w:rsidR="00543BEF" w:rsidRDefault="00543BEF" w:rsidP="00A7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0E339" w14:textId="77777777" w:rsidR="00271326" w:rsidRPr="00B832E6" w:rsidRDefault="00271326" w:rsidP="00A71329">
    <w:pPr>
      <w:pStyle w:val="Yltunniste"/>
    </w:pPr>
    <w:ins w:id="0" w:author="Testitunnus ATK-laboratorio" w:date="2011-05-01T19:42:00Z">
      <w:r>
        <w:t>pvm, dokumentin nimi ja versio</w:t>
      </w:r>
    </w:ins>
    <w:r>
      <w:tab/>
    </w:r>
    <w:r w:rsidR="00163C7E">
      <w:fldChar w:fldCharType="begin"/>
    </w:r>
    <w:r>
      <w:instrText>PAGE   \* MERGEFORMAT</w:instrText>
    </w:r>
    <w:r w:rsidR="00163C7E">
      <w:fldChar w:fldCharType="separate"/>
    </w:r>
    <w:r>
      <w:rPr>
        <w:noProof/>
      </w:rPr>
      <w:t>2</w:t>
    </w:r>
    <w:r w:rsidR="00163C7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24345"/>
    <w:multiLevelType w:val="multilevel"/>
    <w:tmpl w:val="E6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A200A"/>
    <w:multiLevelType w:val="multilevel"/>
    <w:tmpl w:val="BA8C0AC4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89871245">
    <w:abstractNumId w:val="1"/>
  </w:num>
  <w:num w:numId="2" w16cid:durableId="102809548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304"/>
  <w:autoHyphenation/>
  <w:hyphenationZone w:val="425"/>
  <w:drawingGridHorizontalSpacing w:val="11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A9F"/>
    <w:rsid w:val="0000012E"/>
    <w:rsid w:val="00000491"/>
    <w:rsid w:val="00001CE1"/>
    <w:rsid w:val="000023C1"/>
    <w:rsid w:val="00002BA2"/>
    <w:rsid w:val="0000397B"/>
    <w:rsid w:val="00004BC8"/>
    <w:rsid w:val="0000638D"/>
    <w:rsid w:val="000072D2"/>
    <w:rsid w:val="00010A87"/>
    <w:rsid w:val="00014231"/>
    <w:rsid w:val="00014454"/>
    <w:rsid w:val="00014C37"/>
    <w:rsid w:val="00015F3A"/>
    <w:rsid w:val="00016776"/>
    <w:rsid w:val="00017ED9"/>
    <w:rsid w:val="00020592"/>
    <w:rsid w:val="00020EDF"/>
    <w:rsid w:val="000213C8"/>
    <w:rsid w:val="00022B58"/>
    <w:rsid w:val="00022C39"/>
    <w:rsid w:val="000243E4"/>
    <w:rsid w:val="00025BE0"/>
    <w:rsid w:val="000265EB"/>
    <w:rsid w:val="0002697C"/>
    <w:rsid w:val="00026A0E"/>
    <w:rsid w:val="00026C9F"/>
    <w:rsid w:val="00030AAF"/>
    <w:rsid w:val="00031869"/>
    <w:rsid w:val="000320E4"/>
    <w:rsid w:val="00033144"/>
    <w:rsid w:val="000379C2"/>
    <w:rsid w:val="0004013C"/>
    <w:rsid w:val="00041949"/>
    <w:rsid w:val="000420AE"/>
    <w:rsid w:val="0004230B"/>
    <w:rsid w:val="00042885"/>
    <w:rsid w:val="00042B94"/>
    <w:rsid w:val="00043D2A"/>
    <w:rsid w:val="000445C3"/>
    <w:rsid w:val="00050633"/>
    <w:rsid w:val="00054E2D"/>
    <w:rsid w:val="00055788"/>
    <w:rsid w:val="00062CA8"/>
    <w:rsid w:val="00065CC0"/>
    <w:rsid w:val="00067C03"/>
    <w:rsid w:val="00070FEB"/>
    <w:rsid w:val="00071AED"/>
    <w:rsid w:val="00072726"/>
    <w:rsid w:val="00072C44"/>
    <w:rsid w:val="0007406B"/>
    <w:rsid w:val="00075ABD"/>
    <w:rsid w:val="000777B9"/>
    <w:rsid w:val="00084ADB"/>
    <w:rsid w:val="00085D36"/>
    <w:rsid w:val="00091957"/>
    <w:rsid w:val="00091F3B"/>
    <w:rsid w:val="0009217A"/>
    <w:rsid w:val="00095253"/>
    <w:rsid w:val="0009680D"/>
    <w:rsid w:val="000970FC"/>
    <w:rsid w:val="000974D8"/>
    <w:rsid w:val="00097D70"/>
    <w:rsid w:val="000A157F"/>
    <w:rsid w:val="000A2395"/>
    <w:rsid w:val="000A257A"/>
    <w:rsid w:val="000A260D"/>
    <w:rsid w:val="000A275F"/>
    <w:rsid w:val="000A37D6"/>
    <w:rsid w:val="000A4FE0"/>
    <w:rsid w:val="000A6483"/>
    <w:rsid w:val="000A66E9"/>
    <w:rsid w:val="000A6CCF"/>
    <w:rsid w:val="000A7FC5"/>
    <w:rsid w:val="000B22C5"/>
    <w:rsid w:val="000B2C8F"/>
    <w:rsid w:val="000B2F92"/>
    <w:rsid w:val="000B3285"/>
    <w:rsid w:val="000C1CE1"/>
    <w:rsid w:val="000C1EDF"/>
    <w:rsid w:val="000C245A"/>
    <w:rsid w:val="000C3FF2"/>
    <w:rsid w:val="000C4938"/>
    <w:rsid w:val="000D0210"/>
    <w:rsid w:val="000D038F"/>
    <w:rsid w:val="000D18B5"/>
    <w:rsid w:val="000D2869"/>
    <w:rsid w:val="000D290B"/>
    <w:rsid w:val="000D55B1"/>
    <w:rsid w:val="000E533A"/>
    <w:rsid w:val="000E5CFD"/>
    <w:rsid w:val="000E5FA9"/>
    <w:rsid w:val="000E6E14"/>
    <w:rsid w:val="000E7B53"/>
    <w:rsid w:val="000F202D"/>
    <w:rsid w:val="000F32D9"/>
    <w:rsid w:val="000F51AD"/>
    <w:rsid w:val="000F5279"/>
    <w:rsid w:val="000F5D1F"/>
    <w:rsid w:val="000F5DA7"/>
    <w:rsid w:val="000F5EEC"/>
    <w:rsid w:val="00100071"/>
    <w:rsid w:val="00100587"/>
    <w:rsid w:val="001050ED"/>
    <w:rsid w:val="001054E4"/>
    <w:rsid w:val="00110ACB"/>
    <w:rsid w:val="00111D52"/>
    <w:rsid w:val="001179BD"/>
    <w:rsid w:val="001203E2"/>
    <w:rsid w:val="00121569"/>
    <w:rsid w:val="0012242D"/>
    <w:rsid w:val="001233C6"/>
    <w:rsid w:val="00124C8C"/>
    <w:rsid w:val="00125A94"/>
    <w:rsid w:val="00130110"/>
    <w:rsid w:val="0013183B"/>
    <w:rsid w:val="00134332"/>
    <w:rsid w:val="00134A6C"/>
    <w:rsid w:val="001351CD"/>
    <w:rsid w:val="0013566F"/>
    <w:rsid w:val="00137C85"/>
    <w:rsid w:val="00140E98"/>
    <w:rsid w:val="00140F43"/>
    <w:rsid w:val="0014431E"/>
    <w:rsid w:val="00144669"/>
    <w:rsid w:val="00144B77"/>
    <w:rsid w:val="00146133"/>
    <w:rsid w:val="00150536"/>
    <w:rsid w:val="00151C16"/>
    <w:rsid w:val="00152B83"/>
    <w:rsid w:val="001553F3"/>
    <w:rsid w:val="001560D9"/>
    <w:rsid w:val="00156DFA"/>
    <w:rsid w:val="0015768A"/>
    <w:rsid w:val="00160305"/>
    <w:rsid w:val="00160B67"/>
    <w:rsid w:val="001614D7"/>
    <w:rsid w:val="001616BE"/>
    <w:rsid w:val="00162694"/>
    <w:rsid w:val="00162BB2"/>
    <w:rsid w:val="00162E6D"/>
    <w:rsid w:val="00162F19"/>
    <w:rsid w:val="00163C7E"/>
    <w:rsid w:val="00163D0F"/>
    <w:rsid w:val="001646E2"/>
    <w:rsid w:val="00164AD6"/>
    <w:rsid w:val="00164DDD"/>
    <w:rsid w:val="00170E0B"/>
    <w:rsid w:val="00171678"/>
    <w:rsid w:val="001718C4"/>
    <w:rsid w:val="00172C3F"/>
    <w:rsid w:val="00173F56"/>
    <w:rsid w:val="00174643"/>
    <w:rsid w:val="00175264"/>
    <w:rsid w:val="00176C16"/>
    <w:rsid w:val="00177454"/>
    <w:rsid w:val="001808D5"/>
    <w:rsid w:val="00180B70"/>
    <w:rsid w:val="0018114D"/>
    <w:rsid w:val="001817AE"/>
    <w:rsid w:val="001818C9"/>
    <w:rsid w:val="00183008"/>
    <w:rsid w:val="0018714B"/>
    <w:rsid w:val="0018717B"/>
    <w:rsid w:val="00191D94"/>
    <w:rsid w:val="0019234E"/>
    <w:rsid w:val="001925DC"/>
    <w:rsid w:val="00192C35"/>
    <w:rsid w:val="0019480E"/>
    <w:rsid w:val="00194825"/>
    <w:rsid w:val="001950CC"/>
    <w:rsid w:val="00196656"/>
    <w:rsid w:val="0019683A"/>
    <w:rsid w:val="001976CA"/>
    <w:rsid w:val="001979FD"/>
    <w:rsid w:val="001A0874"/>
    <w:rsid w:val="001A1DC5"/>
    <w:rsid w:val="001A3CE3"/>
    <w:rsid w:val="001A4074"/>
    <w:rsid w:val="001A4E2F"/>
    <w:rsid w:val="001A5209"/>
    <w:rsid w:val="001A5A40"/>
    <w:rsid w:val="001A5ACB"/>
    <w:rsid w:val="001A5EC7"/>
    <w:rsid w:val="001A6B2B"/>
    <w:rsid w:val="001A6FD6"/>
    <w:rsid w:val="001A78A0"/>
    <w:rsid w:val="001B0364"/>
    <w:rsid w:val="001B0385"/>
    <w:rsid w:val="001B0990"/>
    <w:rsid w:val="001B1B9D"/>
    <w:rsid w:val="001B2BF2"/>
    <w:rsid w:val="001B362D"/>
    <w:rsid w:val="001B387A"/>
    <w:rsid w:val="001B4F11"/>
    <w:rsid w:val="001B5CB0"/>
    <w:rsid w:val="001B5FED"/>
    <w:rsid w:val="001B6804"/>
    <w:rsid w:val="001C0121"/>
    <w:rsid w:val="001C0262"/>
    <w:rsid w:val="001C0940"/>
    <w:rsid w:val="001C14E6"/>
    <w:rsid w:val="001C288B"/>
    <w:rsid w:val="001C3BEB"/>
    <w:rsid w:val="001C3FA4"/>
    <w:rsid w:val="001C41A2"/>
    <w:rsid w:val="001C4453"/>
    <w:rsid w:val="001C53A0"/>
    <w:rsid w:val="001D4331"/>
    <w:rsid w:val="001D49BC"/>
    <w:rsid w:val="001D664C"/>
    <w:rsid w:val="001D7857"/>
    <w:rsid w:val="001D7AE3"/>
    <w:rsid w:val="001D7F31"/>
    <w:rsid w:val="001E174B"/>
    <w:rsid w:val="001E1DF9"/>
    <w:rsid w:val="001E201C"/>
    <w:rsid w:val="001E231A"/>
    <w:rsid w:val="001E40E8"/>
    <w:rsid w:val="001E58AB"/>
    <w:rsid w:val="001E6565"/>
    <w:rsid w:val="001E6AC9"/>
    <w:rsid w:val="001F0103"/>
    <w:rsid w:val="001F02C0"/>
    <w:rsid w:val="001F02DC"/>
    <w:rsid w:val="001F0AF6"/>
    <w:rsid w:val="001F5D1E"/>
    <w:rsid w:val="001F6AAF"/>
    <w:rsid w:val="001F7869"/>
    <w:rsid w:val="00201CB8"/>
    <w:rsid w:val="002026F3"/>
    <w:rsid w:val="00202934"/>
    <w:rsid w:val="00204925"/>
    <w:rsid w:val="00205A9E"/>
    <w:rsid w:val="00206468"/>
    <w:rsid w:val="002065AD"/>
    <w:rsid w:val="00210181"/>
    <w:rsid w:val="00212080"/>
    <w:rsid w:val="002122E7"/>
    <w:rsid w:val="0021301E"/>
    <w:rsid w:val="00213B84"/>
    <w:rsid w:val="00213D32"/>
    <w:rsid w:val="00214D87"/>
    <w:rsid w:val="00216496"/>
    <w:rsid w:val="00220719"/>
    <w:rsid w:val="00221959"/>
    <w:rsid w:val="002222B3"/>
    <w:rsid w:val="00222A14"/>
    <w:rsid w:val="00223C45"/>
    <w:rsid w:val="0022500B"/>
    <w:rsid w:val="00231F4F"/>
    <w:rsid w:val="00232597"/>
    <w:rsid w:val="00232723"/>
    <w:rsid w:val="00233453"/>
    <w:rsid w:val="002335F3"/>
    <w:rsid w:val="00235D83"/>
    <w:rsid w:val="00240EC9"/>
    <w:rsid w:val="002413A7"/>
    <w:rsid w:val="00243B7D"/>
    <w:rsid w:val="002465F6"/>
    <w:rsid w:val="002503B0"/>
    <w:rsid w:val="002511EC"/>
    <w:rsid w:val="00251F0C"/>
    <w:rsid w:val="00252A11"/>
    <w:rsid w:val="00253324"/>
    <w:rsid w:val="002541A7"/>
    <w:rsid w:val="002577AD"/>
    <w:rsid w:val="00263341"/>
    <w:rsid w:val="002653C6"/>
    <w:rsid w:val="002659F8"/>
    <w:rsid w:val="00266394"/>
    <w:rsid w:val="002663E0"/>
    <w:rsid w:val="00267427"/>
    <w:rsid w:val="00267A3D"/>
    <w:rsid w:val="00271326"/>
    <w:rsid w:val="0027194B"/>
    <w:rsid w:val="002721B5"/>
    <w:rsid w:val="002750E4"/>
    <w:rsid w:val="00277F28"/>
    <w:rsid w:val="002807DD"/>
    <w:rsid w:val="0028147A"/>
    <w:rsid w:val="00282D38"/>
    <w:rsid w:val="00282D76"/>
    <w:rsid w:val="0028328E"/>
    <w:rsid w:val="002851DB"/>
    <w:rsid w:val="00286044"/>
    <w:rsid w:val="00287A2C"/>
    <w:rsid w:val="002901ED"/>
    <w:rsid w:val="00290FDE"/>
    <w:rsid w:val="002926F1"/>
    <w:rsid w:val="00294877"/>
    <w:rsid w:val="00295310"/>
    <w:rsid w:val="002955EA"/>
    <w:rsid w:val="002A109F"/>
    <w:rsid w:val="002A128A"/>
    <w:rsid w:val="002A1BB8"/>
    <w:rsid w:val="002A1F00"/>
    <w:rsid w:val="002A32B6"/>
    <w:rsid w:val="002A3431"/>
    <w:rsid w:val="002A3D71"/>
    <w:rsid w:val="002A4702"/>
    <w:rsid w:val="002A4F25"/>
    <w:rsid w:val="002A7EF4"/>
    <w:rsid w:val="002B0A8A"/>
    <w:rsid w:val="002B192C"/>
    <w:rsid w:val="002B1D0A"/>
    <w:rsid w:val="002B2177"/>
    <w:rsid w:val="002B24E0"/>
    <w:rsid w:val="002B648D"/>
    <w:rsid w:val="002B7951"/>
    <w:rsid w:val="002B7ED2"/>
    <w:rsid w:val="002C09D0"/>
    <w:rsid w:val="002C1311"/>
    <w:rsid w:val="002C3238"/>
    <w:rsid w:val="002C380C"/>
    <w:rsid w:val="002C434C"/>
    <w:rsid w:val="002C717A"/>
    <w:rsid w:val="002C72CA"/>
    <w:rsid w:val="002C7439"/>
    <w:rsid w:val="002C7F1E"/>
    <w:rsid w:val="002D484C"/>
    <w:rsid w:val="002D5590"/>
    <w:rsid w:val="002D64A6"/>
    <w:rsid w:val="002E0274"/>
    <w:rsid w:val="002E0B0D"/>
    <w:rsid w:val="002E250B"/>
    <w:rsid w:val="002E28F7"/>
    <w:rsid w:val="002E2F82"/>
    <w:rsid w:val="002E3616"/>
    <w:rsid w:val="002E38FD"/>
    <w:rsid w:val="002E3F78"/>
    <w:rsid w:val="002E5356"/>
    <w:rsid w:val="002E57B1"/>
    <w:rsid w:val="002E6FC7"/>
    <w:rsid w:val="002F0DC3"/>
    <w:rsid w:val="002F2E4D"/>
    <w:rsid w:val="002F2E5F"/>
    <w:rsid w:val="002F2EF7"/>
    <w:rsid w:val="002F589C"/>
    <w:rsid w:val="002F71B0"/>
    <w:rsid w:val="0030021F"/>
    <w:rsid w:val="00302684"/>
    <w:rsid w:val="00302BB6"/>
    <w:rsid w:val="003034E5"/>
    <w:rsid w:val="00310FEF"/>
    <w:rsid w:val="00311D47"/>
    <w:rsid w:val="00313C5D"/>
    <w:rsid w:val="003147CB"/>
    <w:rsid w:val="00314A10"/>
    <w:rsid w:val="00315632"/>
    <w:rsid w:val="00315F09"/>
    <w:rsid w:val="00316ABA"/>
    <w:rsid w:val="00316D80"/>
    <w:rsid w:val="003240D6"/>
    <w:rsid w:val="0032486E"/>
    <w:rsid w:val="00331A5E"/>
    <w:rsid w:val="00332497"/>
    <w:rsid w:val="003326C4"/>
    <w:rsid w:val="003332F8"/>
    <w:rsid w:val="00333FF1"/>
    <w:rsid w:val="003359B9"/>
    <w:rsid w:val="00337570"/>
    <w:rsid w:val="003403D7"/>
    <w:rsid w:val="0034162D"/>
    <w:rsid w:val="00342B5F"/>
    <w:rsid w:val="00342EDF"/>
    <w:rsid w:val="00342F4C"/>
    <w:rsid w:val="0034342A"/>
    <w:rsid w:val="00344406"/>
    <w:rsid w:val="0034485E"/>
    <w:rsid w:val="003472C8"/>
    <w:rsid w:val="0035008F"/>
    <w:rsid w:val="00350E1B"/>
    <w:rsid w:val="003514BA"/>
    <w:rsid w:val="003529C3"/>
    <w:rsid w:val="003564A0"/>
    <w:rsid w:val="00357023"/>
    <w:rsid w:val="003575A1"/>
    <w:rsid w:val="00361AAD"/>
    <w:rsid w:val="00362925"/>
    <w:rsid w:val="0036301F"/>
    <w:rsid w:val="00363042"/>
    <w:rsid w:val="00365428"/>
    <w:rsid w:val="00366205"/>
    <w:rsid w:val="00366443"/>
    <w:rsid w:val="003668D5"/>
    <w:rsid w:val="0037042E"/>
    <w:rsid w:val="00370B7B"/>
    <w:rsid w:val="00371806"/>
    <w:rsid w:val="00373C4F"/>
    <w:rsid w:val="00374A09"/>
    <w:rsid w:val="00374A43"/>
    <w:rsid w:val="00375515"/>
    <w:rsid w:val="00375E9E"/>
    <w:rsid w:val="003801DF"/>
    <w:rsid w:val="00380335"/>
    <w:rsid w:val="003825DF"/>
    <w:rsid w:val="00382668"/>
    <w:rsid w:val="00383361"/>
    <w:rsid w:val="00383645"/>
    <w:rsid w:val="003864CE"/>
    <w:rsid w:val="003900DC"/>
    <w:rsid w:val="003911C0"/>
    <w:rsid w:val="003918D2"/>
    <w:rsid w:val="0039266B"/>
    <w:rsid w:val="003A63A6"/>
    <w:rsid w:val="003B0120"/>
    <w:rsid w:val="003B245F"/>
    <w:rsid w:val="003B634E"/>
    <w:rsid w:val="003B6E5B"/>
    <w:rsid w:val="003C1CCA"/>
    <w:rsid w:val="003C2BC8"/>
    <w:rsid w:val="003C2BE3"/>
    <w:rsid w:val="003C2F62"/>
    <w:rsid w:val="003C34E6"/>
    <w:rsid w:val="003C3656"/>
    <w:rsid w:val="003C36A5"/>
    <w:rsid w:val="003D06DC"/>
    <w:rsid w:val="003D1BDF"/>
    <w:rsid w:val="003D237B"/>
    <w:rsid w:val="003D314E"/>
    <w:rsid w:val="003D423A"/>
    <w:rsid w:val="003D5236"/>
    <w:rsid w:val="003D5AE7"/>
    <w:rsid w:val="003D6534"/>
    <w:rsid w:val="003D7531"/>
    <w:rsid w:val="003E1B82"/>
    <w:rsid w:val="003E1FD2"/>
    <w:rsid w:val="003E2193"/>
    <w:rsid w:val="003E35F7"/>
    <w:rsid w:val="003E3A07"/>
    <w:rsid w:val="003E3C07"/>
    <w:rsid w:val="003E6FD8"/>
    <w:rsid w:val="003E7F42"/>
    <w:rsid w:val="003F26F0"/>
    <w:rsid w:val="003F3180"/>
    <w:rsid w:val="003F326A"/>
    <w:rsid w:val="003F3EBE"/>
    <w:rsid w:val="003F4E7B"/>
    <w:rsid w:val="003F5D76"/>
    <w:rsid w:val="003F6BF7"/>
    <w:rsid w:val="003F7947"/>
    <w:rsid w:val="00400908"/>
    <w:rsid w:val="00401266"/>
    <w:rsid w:val="00401A38"/>
    <w:rsid w:val="0040213A"/>
    <w:rsid w:val="00403A1C"/>
    <w:rsid w:val="004070A9"/>
    <w:rsid w:val="00412D2F"/>
    <w:rsid w:val="004131EF"/>
    <w:rsid w:val="0041421C"/>
    <w:rsid w:val="00414D77"/>
    <w:rsid w:val="0041516D"/>
    <w:rsid w:val="004153B3"/>
    <w:rsid w:val="00420765"/>
    <w:rsid w:val="0042474C"/>
    <w:rsid w:val="00426FC8"/>
    <w:rsid w:val="0042769A"/>
    <w:rsid w:val="00431FEE"/>
    <w:rsid w:val="00432099"/>
    <w:rsid w:val="004337B3"/>
    <w:rsid w:val="00433FE5"/>
    <w:rsid w:val="0043437F"/>
    <w:rsid w:val="0043493A"/>
    <w:rsid w:val="00434A47"/>
    <w:rsid w:val="0043679F"/>
    <w:rsid w:val="00440927"/>
    <w:rsid w:val="004410C3"/>
    <w:rsid w:val="00441105"/>
    <w:rsid w:val="00442D73"/>
    <w:rsid w:val="0044356C"/>
    <w:rsid w:val="00444B21"/>
    <w:rsid w:val="00445214"/>
    <w:rsid w:val="00445C20"/>
    <w:rsid w:val="00446333"/>
    <w:rsid w:val="00447353"/>
    <w:rsid w:val="0045026D"/>
    <w:rsid w:val="00451454"/>
    <w:rsid w:val="004515D0"/>
    <w:rsid w:val="00452159"/>
    <w:rsid w:val="004533DE"/>
    <w:rsid w:val="004538D6"/>
    <w:rsid w:val="00454359"/>
    <w:rsid w:val="00455B16"/>
    <w:rsid w:val="00456457"/>
    <w:rsid w:val="004572EB"/>
    <w:rsid w:val="00460618"/>
    <w:rsid w:val="004617DE"/>
    <w:rsid w:val="00461E91"/>
    <w:rsid w:val="00462673"/>
    <w:rsid w:val="00462952"/>
    <w:rsid w:val="00464A91"/>
    <w:rsid w:val="00464CDD"/>
    <w:rsid w:val="00464FA7"/>
    <w:rsid w:val="00465DE4"/>
    <w:rsid w:val="00466405"/>
    <w:rsid w:val="00467304"/>
    <w:rsid w:val="0046788D"/>
    <w:rsid w:val="00470931"/>
    <w:rsid w:val="00474BD2"/>
    <w:rsid w:val="004769B8"/>
    <w:rsid w:val="00476C93"/>
    <w:rsid w:val="0048122D"/>
    <w:rsid w:val="004813AA"/>
    <w:rsid w:val="0048201C"/>
    <w:rsid w:val="00482122"/>
    <w:rsid w:val="004837B7"/>
    <w:rsid w:val="00484023"/>
    <w:rsid w:val="00484052"/>
    <w:rsid w:val="00484461"/>
    <w:rsid w:val="004844AE"/>
    <w:rsid w:val="00485630"/>
    <w:rsid w:val="00485869"/>
    <w:rsid w:val="00486732"/>
    <w:rsid w:val="00486DCF"/>
    <w:rsid w:val="0048722F"/>
    <w:rsid w:val="00487E9F"/>
    <w:rsid w:val="00490067"/>
    <w:rsid w:val="004917E3"/>
    <w:rsid w:val="00492BD3"/>
    <w:rsid w:val="00493FA5"/>
    <w:rsid w:val="00494816"/>
    <w:rsid w:val="00496135"/>
    <w:rsid w:val="004965FB"/>
    <w:rsid w:val="004978E7"/>
    <w:rsid w:val="004A011F"/>
    <w:rsid w:val="004A192F"/>
    <w:rsid w:val="004A1ADC"/>
    <w:rsid w:val="004A3B02"/>
    <w:rsid w:val="004A4268"/>
    <w:rsid w:val="004A4916"/>
    <w:rsid w:val="004A4CAE"/>
    <w:rsid w:val="004B191B"/>
    <w:rsid w:val="004B1D63"/>
    <w:rsid w:val="004B1DF2"/>
    <w:rsid w:val="004B2C84"/>
    <w:rsid w:val="004B3AA2"/>
    <w:rsid w:val="004C0BC3"/>
    <w:rsid w:val="004C116F"/>
    <w:rsid w:val="004C11A0"/>
    <w:rsid w:val="004C2CF2"/>
    <w:rsid w:val="004C453E"/>
    <w:rsid w:val="004C4936"/>
    <w:rsid w:val="004C4F8C"/>
    <w:rsid w:val="004C53C4"/>
    <w:rsid w:val="004C5BDB"/>
    <w:rsid w:val="004C6EA0"/>
    <w:rsid w:val="004C76EA"/>
    <w:rsid w:val="004C7D5B"/>
    <w:rsid w:val="004D1F65"/>
    <w:rsid w:val="004D2CD7"/>
    <w:rsid w:val="004D2D04"/>
    <w:rsid w:val="004D3381"/>
    <w:rsid w:val="004D37DA"/>
    <w:rsid w:val="004D3F58"/>
    <w:rsid w:val="004D5477"/>
    <w:rsid w:val="004D7173"/>
    <w:rsid w:val="004D72E5"/>
    <w:rsid w:val="004D73F5"/>
    <w:rsid w:val="004D78F1"/>
    <w:rsid w:val="004E2F6A"/>
    <w:rsid w:val="004E7CA7"/>
    <w:rsid w:val="004E7F3A"/>
    <w:rsid w:val="004F0D26"/>
    <w:rsid w:val="004F15E3"/>
    <w:rsid w:val="004F2620"/>
    <w:rsid w:val="004F2F2C"/>
    <w:rsid w:val="004F36DE"/>
    <w:rsid w:val="004F3D29"/>
    <w:rsid w:val="004F4293"/>
    <w:rsid w:val="004F5391"/>
    <w:rsid w:val="004F58D3"/>
    <w:rsid w:val="004F6445"/>
    <w:rsid w:val="004F7B28"/>
    <w:rsid w:val="004F7B74"/>
    <w:rsid w:val="005002AC"/>
    <w:rsid w:val="005004EA"/>
    <w:rsid w:val="00500E12"/>
    <w:rsid w:val="00501099"/>
    <w:rsid w:val="005012A3"/>
    <w:rsid w:val="00501A69"/>
    <w:rsid w:val="00501B01"/>
    <w:rsid w:val="00502E31"/>
    <w:rsid w:val="00503DE7"/>
    <w:rsid w:val="00504794"/>
    <w:rsid w:val="00505403"/>
    <w:rsid w:val="00505413"/>
    <w:rsid w:val="00505EA7"/>
    <w:rsid w:val="005061E6"/>
    <w:rsid w:val="005079CD"/>
    <w:rsid w:val="00510CF6"/>
    <w:rsid w:val="0051271C"/>
    <w:rsid w:val="005153E3"/>
    <w:rsid w:val="005154E8"/>
    <w:rsid w:val="005173F5"/>
    <w:rsid w:val="00520803"/>
    <w:rsid w:val="00522219"/>
    <w:rsid w:val="005270D3"/>
    <w:rsid w:val="00527436"/>
    <w:rsid w:val="00527C85"/>
    <w:rsid w:val="00527F97"/>
    <w:rsid w:val="00527FB5"/>
    <w:rsid w:val="00530335"/>
    <w:rsid w:val="005316C9"/>
    <w:rsid w:val="00531AF4"/>
    <w:rsid w:val="00533052"/>
    <w:rsid w:val="005350CD"/>
    <w:rsid w:val="00537458"/>
    <w:rsid w:val="00540335"/>
    <w:rsid w:val="005403AC"/>
    <w:rsid w:val="00540F1D"/>
    <w:rsid w:val="00542FD5"/>
    <w:rsid w:val="0054352F"/>
    <w:rsid w:val="00543BEF"/>
    <w:rsid w:val="005441F8"/>
    <w:rsid w:val="0054432A"/>
    <w:rsid w:val="00546226"/>
    <w:rsid w:val="00546413"/>
    <w:rsid w:val="0054711C"/>
    <w:rsid w:val="0054780D"/>
    <w:rsid w:val="0055049A"/>
    <w:rsid w:val="0055144D"/>
    <w:rsid w:val="00553330"/>
    <w:rsid w:val="005539CC"/>
    <w:rsid w:val="00554115"/>
    <w:rsid w:val="005548B4"/>
    <w:rsid w:val="00555482"/>
    <w:rsid w:val="00556370"/>
    <w:rsid w:val="005612E3"/>
    <w:rsid w:val="005616FD"/>
    <w:rsid w:val="00561EDA"/>
    <w:rsid w:val="00562045"/>
    <w:rsid w:val="005622F9"/>
    <w:rsid w:val="00562B2F"/>
    <w:rsid w:val="00563C06"/>
    <w:rsid w:val="00564809"/>
    <w:rsid w:val="00566028"/>
    <w:rsid w:val="0056650A"/>
    <w:rsid w:val="005668DC"/>
    <w:rsid w:val="00567C99"/>
    <w:rsid w:val="00570E29"/>
    <w:rsid w:val="00571CBD"/>
    <w:rsid w:val="00571DA7"/>
    <w:rsid w:val="00572190"/>
    <w:rsid w:val="00573FF8"/>
    <w:rsid w:val="00574390"/>
    <w:rsid w:val="005751CF"/>
    <w:rsid w:val="00581A76"/>
    <w:rsid w:val="00581BBE"/>
    <w:rsid w:val="00582699"/>
    <w:rsid w:val="005838BA"/>
    <w:rsid w:val="00583942"/>
    <w:rsid w:val="00585E1E"/>
    <w:rsid w:val="00585E46"/>
    <w:rsid w:val="0058624C"/>
    <w:rsid w:val="00587787"/>
    <w:rsid w:val="00590104"/>
    <w:rsid w:val="0059050E"/>
    <w:rsid w:val="005913B9"/>
    <w:rsid w:val="00592522"/>
    <w:rsid w:val="005933D5"/>
    <w:rsid w:val="00593FBF"/>
    <w:rsid w:val="00593FCE"/>
    <w:rsid w:val="00594D86"/>
    <w:rsid w:val="00595404"/>
    <w:rsid w:val="00595816"/>
    <w:rsid w:val="00596818"/>
    <w:rsid w:val="00596EDC"/>
    <w:rsid w:val="005A32E7"/>
    <w:rsid w:val="005A3F2A"/>
    <w:rsid w:val="005A4992"/>
    <w:rsid w:val="005A64AC"/>
    <w:rsid w:val="005A6530"/>
    <w:rsid w:val="005A653E"/>
    <w:rsid w:val="005A6544"/>
    <w:rsid w:val="005A6612"/>
    <w:rsid w:val="005A7218"/>
    <w:rsid w:val="005B2005"/>
    <w:rsid w:val="005B4DAE"/>
    <w:rsid w:val="005B5471"/>
    <w:rsid w:val="005B5FBB"/>
    <w:rsid w:val="005B7EEF"/>
    <w:rsid w:val="005B7F97"/>
    <w:rsid w:val="005C0D13"/>
    <w:rsid w:val="005C0E38"/>
    <w:rsid w:val="005C1658"/>
    <w:rsid w:val="005C217D"/>
    <w:rsid w:val="005C46A6"/>
    <w:rsid w:val="005C4BFE"/>
    <w:rsid w:val="005D16FE"/>
    <w:rsid w:val="005D4D8A"/>
    <w:rsid w:val="005D5B10"/>
    <w:rsid w:val="005D636F"/>
    <w:rsid w:val="005D71C0"/>
    <w:rsid w:val="005D7462"/>
    <w:rsid w:val="005D78A6"/>
    <w:rsid w:val="005D7E76"/>
    <w:rsid w:val="005E2916"/>
    <w:rsid w:val="005E2D4C"/>
    <w:rsid w:val="005E31FF"/>
    <w:rsid w:val="005E4678"/>
    <w:rsid w:val="005E4E7A"/>
    <w:rsid w:val="005E531A"/>
    <w:rsid w:val="005E6F04"/>
    <w:rsid w:val="005F22F2"/>
    <w:rsid w:val="005F4051"/>
    <w:rsid w:val="005F5A9F"/>
    <w:rsid w:val="00600E2B"/>
    <w:rsid w:val="00602401"/>
    <w:rsid w:val="006038B3"/>
    <w:rsid w:val="006047D7"/>
    <w:rsid w:val="00605D8B"/>
    <w:rsid w:val="00605DB8"/>
    <w:rsid w:val="00611651"/>
    <w:rsid w:val="0061221A"/>
    <w:rsid w:val="00612449"/>
    <w:rsid w:val="00613977"/>
    <w:rsid w:val="00613D5D"/>
    <w:rsid w:val="00617079"/>
    <w:rsid w:val="00621985"/>
    <w:rsid w:val="00621F79"/>
    <w:rsid w:val="00622329"/>
    <w:rsid w:val="006230F9"/>
    <w:rsid w:val="00623803"/>
    <w:rsid w:val="006243F0"/>
    <w:rsid w:val="006263D1"/>
    <w:rsid w:val="00630854"/>
    <w:rsid w:val="006343F0"/>
    <w:rsid w:val="00634C4A"/>
    <w:rsid w:val="00635A96"/>
    <w:rsid w:val="006365F4"/>
    <w:rsid w:val="00636803"/>
    <w:rsid w:val="00636AB9"/>
    <w:rsid w:val="00637EB7"/>
    <w:rsid w:val="00640170"/>
    <w:rsid w:val="006412A8"/>
    <w:rsid w:val="006423A2"/>
    <w:rsid w:val="00643C2F"/>
    <w:rsid w:val="00643CE3"/>
    <w:rsid w:val="00645703"/>
    <w:rsid w:val="00645A35"/>
    <w:rsid w:val="00651071"/>
    <w:rsid w:val="00652B8C"/>
    <w:rsid w:val="00653420"/>
    <w:rsid w:val="00653F8B"/>
    <w:rsid w:val="006548D4"/>
    <w:rsid w:val="00656C2E"/>
    <w:rsid w:val="00661D51"/>
    <w:rsid w:val="00662031"/>
    <w:rsid w:val="006644EF"/>
    <w:rsid w:val="006651E0"/>
    <w:rsid w:val="00666D1C"/>
    <w:rsid w:val="0066774F"/>
    <w:rsid w:val="00671018"/>
    <w:rsid w:val="00671BD0"/>
    <w:rsid w:val="006728DC"/>
    <w:rsid w:val="00673332"/>
    <w:rsid w:val="0067374F"/>
    <w:rsid w:val="006744F5"/>
    <w:rsid w:val="00674C72"/>
    <w:rsid w:val="0067505E"/>
    <w:rsid w:val="006760F1"/>
    <w:rsid w:val="00676D6D"/>
    <w:rsid w:val="0068054F"/>
    <w:rsid w:val="00680ED8"/>
    <w:rsid w:val="00680F68"/>
    <w:rsid w:val="00681FBC"/>
    <w:rsid w:val="0068323B"/>
    <w:rsid w:val="006854BC"/>
    <w:rsid w:val="00686554"/>
    <w:rsid w:val="00686A2C"/>
    <w:rsid w:val="00687779"/>
    <w:rsid w:val="00687B9D"/>
    <w:rsid w:val="00687E45"/>
    <w:rsid w:val="00690433"/>
    <w:rsid w:val="006909FE"/>
    <w:rsid w:val="006933FC"/>
    <w:rsid w:val="00695C99"/>
    <w:rsid w:val="006A005D"/>
    <w:rsid w:val="006A042E"/>
    <w:rsid w:val="006A066B"/>
    <w:rsid w:val="006A07D0"/>
    <w:rsid w:val="006A1196"/>
    <w:rsid w:val="006A1368"/>
    <w:rsid w:val="006A40B1"/>
    <w:rsid w:val="006A5257"/>
    <w:rsid w:val="006A5A1D"/>
    <w:rsid w:val="006A6AB4"/>
    <w:rsid w:val="006A6D55"/>
    <w:rsid w:val="006A70AB"/>
    <w:rsid w:val="006A748E"/>
    <w:rsid w:val="006B0E63"/>
    <w:rsid w:val="006B2706"/>
    <w:rsid w:val="006B276B"/>
    <w:rsid w:val="006B4C19"/>
    <w:rsid w:val="006B5BBC"/>
    <w:rsid w:val="006B5EAE"/>
    <w:rsid w:val="006B613C"/>
    <w:rsid w:val="006B6982"/>
    <w:rsid w:val="006B71B0"/>
    <w:rsid w:val="006C0F76"/>
    <w:rsid w:val="006C3DAC"/>
    <w:rsid w:val="006C3EDB"/>
    <w:rsid w:val="006C50CC"/>
    <w:rsid w:val="006D127A"/>
    <w:rsid w:val="006D21EE"/>
    <w:rsid w:val="006D44E0"/>
    <w:rsid w:val="006D4D92"/>
    <w:rsid w:val="006D5592"/>
    <w:rsid w:val="006D5921"/>
    <w:rsid w:val="006D6E20"/>
    <w:rsid w:val="006D7DDE"/>
    <w:rsid w:val="006E1803"/>
    <w:rsid w:val="006E18EA"/>
    <w:rsid w:val="006E2153"/>
    <w:rsid w:val="006E2362"/>
    <w:rsid w:val="006E3BCA"/>
    <w:rsid w:val="006E412C"/>
    <w:rsid w:val="006E4931"/>
    <w:rsid w:val="006E69EC"/>
    <w:rsid w:val="006E6ABE"/>
    <w:rsid w:val="006E7861"/>
    <w:rsid w:val="006F0AF8"/>
    <w:rsid w:val="006F28BA"/>
    <w:rsid w:val="006F38F8"/>
    <w:rsid w:val="006F3D23"/>
    <w:rsid w:val="006F65F7"/>
    <w:rsid w:val="00700CED"/>
    <w:rsid w:val="00702103"/>
    <w:rsid w:val="00702FBF"/>
    <w:rsid w:val="00703058"/>
    <w:rsid w:val="007036FE"/>
    <w:rsid w:val="00710CB3"/>
    <w:rsid w:val="00710E96"/>
    <w:rsid w:val="007137A3"/>
    <w:rsid w:val="00715E81"/>
    <w:rsid w:val="007179F2"/>
    <w:rsid w:val="00720313"/>
    <w:rsid w:val="00721D87"/>
    <w:rsid w:val="007227B9"/>
    <w:rsid w:val="00722D64"/>
    <w:rsid w:val="007231F9"/>
    <w:rsid w:val="00723D37"/>
    <w:rsid w:val="00723D3D"/>
    <w:rsid w:val="00723FA1"/>
    <w:rsid w:val="0072403B"/>
    <w:rsid w:val="00726A44"/>
    <w:rsid w:val="00727A5C"/>
    <w:rsid w:val="007312B6"/>
    <w:rsid w:val="00731676"/>
    <w:rsid w:val="00731FCC"/>
    <w:rsid w:val="007327A8"/>
    <w:rsid w:val="00732BAE"/>
    <w:rsid w:val="00733AF4"/>
    <w:rsid w:val="0073465A"/>
    <w:rsid w:val="007356D6"/>
    <w:rsid w:val="00735AC5"/>
    <w:rsid w:val="00735CCB"/>
    <w:rsid w:val="007370D1"/>
    <w:rsid w:val="0074511F"/>
    <w:rsid w:val="00747370"/>
    <w:rsid w:val="00747FC5"/>
    <w:rsid w:val="0075106A"/>
    <w:rsid w:val="00751CDC"/>
    <w:rsid w:val="00752706"/>
    <w:rsid w:val="00752AED"/>
    <w:rsid w:val="00753070"/>
    <w:rsid w:val="00753CE5"/>
    <w:rsid w:val="007543DC"/>
    <w:rsid w:val="0075459E"/>
    <w:rsid w:val="00755767"/>
    <w:rsid w:val="00756025"/>
    <w:rsid w:val="007564A6"/>
    <w:rsid w:val="00756773"/>
    <w:rsid w:val="00756B08"/>
    <w:rsid w:val="00757CF5"/>
    <w:rsid w:val="00760DE2"/>
    <w:rsid w:val="007610AC"/>
    <w:rsid w:val="0076159C"/>
    <w:rsid w:val="007619A3"/>
    <w:rsid w:val="00762CB8"/>
    <w:rsid w:val="00763470"/>
    <w:rsid w:val="00763682"/>
    <w:rsid w:val="00763D07"/>
    <w:rsid w:val="00764488"/>
    <w:rsid w:val="00765E8C"/>
    <w:rsid w:val="00766270"/>
    <w:rsid w:val="00767D99"/>
    <w:rsid w:val="007702C8"/>
    <w:rsid w:val="0077031D"/>
    <w:rsid w:val="00770DB9"/>
    <w:rsid w:val="00771056"/>
    <w:rsid w:val="00771BAE"/>
    <w:rsid w:val="0077258F"/>
    <w:rsid w:val="0077395B"/>
    <w:rsid w:val="00773AC8"/>
    <w:rsid w:val="007748C6"/>
    <w:rsid w:val="0077503A"/>
    <w:rsid w:val="00775448"/>
    <w:rsid w:val="007760DC"/>
    <w:rsid w:val="007772A5"/>
    <w:rsid w:val="007772F7"/>
    <w:rsid w:val="007777CC"/>
    <w:rsid w:val="00781FF4"/>
    <w:rsid w:val="00783B20"/>
    <w:rsid w:val="007849A5"/>
    <w:rsid w:val="0078726F"/>
    <w:rsid w:val="00792581"/>
    <w:rsid w:val="00793152"/>
    <w:rsid w:val="00794258"/>
    <w:rsid w:val="00794D77"/>
    <w:rsid w:val="007960C8"/>
    <w:rsid w:val="00797E28"/>
    <w:rsid w:val="007A0363"/>
    <w:rsid w:val="007A15A8"/>
    <w:rsid w:val="007A18FC"/>
    <w:rsid w:val="007A26C4"/>
    <w:rsid w:val="007A2E25"/>
    <w:rsid w:val="007A3492"/>
    <w:rsid w:val="007A6E47"/>
    <w:rsid w:val="007A7CEC"/>
    <w:rsid w:val="007B0C76"/>
    <w:rsid w:val="007B133C"/>
    <w:rsid w:val="007B269F"/>
    <w:rsid w:val="007B5715"/>
    <w:rsid w:val="007B7D85"/>
    <w:rsid w:val="007C0017"/>
    <w:rsid w:val="007C03C9"/>
    <w:rsid w:val="007C1CF0"/>
    <w:rsid w:val="007C262A"/>
    <w:rsid w:val="007C30A4"/>
    <w:rsid w:val="007C312E"/>
    <w:rsid w:val="007C3DD9"/>
    <w:rsid w:val="007C6C29"/>
    <w:rsid w:val="007D42EE"/>
    <w:rsid w:val="007D517A"/>
    <w:rsid w:val="007D518F"/>
    <w:rsid w:val="007D706B"/>
    <w:rsid w:val="007D707F"/>
    <w:rsid w:val="007D7523"/>
    <w:rsid w:val="007D7556"/>
    <w:rsid w:val="007E03B1"/>
    <w:rsid w:val="007E21E6"/>
    <w:rsid w:val="007E27B0"/>
    <w:rsid w:val="007E3029"/>
    <w:rsid w:val="007E3622"/>
    <w:rsid w:val="007E4668"/>
    <w:rsid w:val="007E5B38"/>
    <w:rsid w:val="007F0B23"/>
    <w:rsid w:val="007F280F"/>
    <w:rsid w:val="007F3645"/>
    <w:rsid w:val="007F3DA8"/>
    <w:rsid w:val="007F4C68"/>
    <w:rsid w:val="00802193"/>
    <w:rsid w:val="008028ED"/>
    <w:rsid w:val="00805849"/>
    <w:rsid w:val="00805B78"/>
    <w:rsid w:val="008060BA"/>
    <w:rsid w:val="008067D3"/>
    <w:rsid w:val="008115F6"/>
    <w:rsid w:val="00812116"/>
    <w:rsid w:val="00812F79"/>
    <w:rsid w:val="00814369"/>
    <w:rsid w:val="00814BA1"/>
    <w:rsid w:val="0081599A"/>
    <w:rsid w:val="00823E9A"/>
    <w:rsid w:val="008248A4"/>
    <w:rsid w:val="008266B1"/>
    <w:rsid w:val="00827041"/>
    <w:rsid w:val="00830386"/>
    <w:rsid w:val="00831784"/>
    <w:rsid w:val="00831D90"/>
    <w:rsid w:val="00833FB0"/>
    <w:rsid w:val="00835DC2"/>
    <w:rsid w:val="008440BC"/>
    <w:rsid w:val="00844F91"/>
    <w:rsid w:val="008456CC"/>
    <w:rsid w:val="00846CC9"/>
    <w:rsid w:val="008507CF"/>
    <w:rsid w:val="0085110C"/>
    <w:rsid w:val="00852D7C"/>
    <w:rsid w:val="00853D77"/>
    <w:rsid w:val="0085401B"/>
    <w:rsid w:val="008540EA"/>
    <w:rsid w:val="00855AE7"/>
    <w:rsid w:val="008569A1"/>
    <w:rsid w:val="008572A2"/>
    <w:rsid w:val="00857CF2"/>
    <w:rsid w:val="0086123A"/>
    <w:rsid w:val="0086186E"/>
    <w:rsid w:val="008630ED"/>
    <w:rsid w:val="008633CE"/>
    <w:rsid w:val="00863514"/>
    <w:rsid w:val="00863C9E"/>
    <w:rsid w:val="008653B0"/>
    <w:rsid w:val="00865BCF"/>
    <w:rsid w:val="0086685B"/>
    <w:rsid w:val="0086698E"/>
    <w:rsid w:val="008719A1"/>
    <w:rsid w:val="008724B7"/>
    <w:rsid w:val="00873126"/>
    <w:rsid w:val="00873F55"/>
    <w:rsid w:val="0087431F"/>
    <w:rsid w:val="00874B4E"/>
    <w:rsid w:val="00876A26"/>
    <w:rsid w:val="008773BD"/>
    <w:rsid w:val="0087781D"/>
    <w:rsid w:val="00877D76"/>
    <w:rsid w:val="00880241"/>
    <w:rsid w:val="0088030C"/>
    <w:rsid w:val="00881431"/>
    <w:rsid w:val="008814FF"/>
    <w:rsid w:val="00884539"/>
    <w:rsid w:val="0088569A"/>
    <w:rsid w:val="00890523"/>
    <w:rsid w:val="00890685"/>
    <w:rsid w:val="0089127C"/>
    <w:rsid w:val="00891DE7"/>
    <w:rsid w:val="00892496"/>
    <w:rsid w:val="008936A3"/>
    <w:rsid w:val="00893B04"/>
    <w:rsid w:val="0089515C"/>
    <w:rsid w:val="008955DF"/>
    <w:rsid w:val="00895D2A"/>
    <w:rsid w:val="00897878"/>
    <w:rsid w:val="008A094E"/>
    <w:rsid w:val="008A1D11"/>
    <w:rsid w:val="008A2970"/>
    <w:rsid w:val="008A3432"/>
    <w:rsid w:val="008A563F"/>
    <w:rsid w:val="008A715A"/>
    <w:rsid w:val="008B177E"/>
    <w:rsid w:val="008B19E1"/>
    <w:rsid w:val="008B4A95"/>
    <w:rsid w:val="008B4C36"/>
    <w:rsid w:val="008B5379"/>
    <w:rsid w:val="008B596C"/>
    <w:rsid w:val="008B59D7"/>
    <w:rsid w:val="008B6A90"/>
    <w:rsid w:val="008C181E"/>
    <w:rsid w:val="008C2115"/>
    <w:rsid w:val="008C3CA9"/>
    <w:rsid w:val="008C4256"/>
    <w:rsid w:val="008C44CA"/>
    <w:rsid w:val="008C784B"/>
    <w:rsid w:val="008C7A40"/>
    <w:rsid w:val="008D048C"/>
    <w:rsid w:val="008D2877"/>
    <w:rsid w:val="008D2B36"/>
    <w:rsid w:val="008D3E9C"/>
    <w:rsid w:val="008D5F57"/>
    <w:rsid w:val="008D6819"/>
    <w:rsid w:val="008D693C"/>
    <w:rsid w:val="008D6BAF"/>
    <w:rsid w:val="008E0B8A"/>
    <w:rsid w:val="008E133D"/>
    <w:rsid w:val="008E16E9"/>
    <w:rsid w:val="008E45DF"/>
    <w:rsid w:val="008F0706"/>
    <w:rsid w:val="008F0DDA"/>
    <w:rsid w:val="008F335E"/>
    <w:rsid w:val="008F5E66"/>
    <w:rsid w:val="008F6290"/>
    <w:rsid w:val="008F6A33"/>
    <w:rsid w:val="008F758B"/>
    <w:rsid w:val="008F7AEC"/>
    <w:rsid w:val="00900FE4"/>
    <w:rsid w:val="009021B2"/>
    <w:rsid w:val="0090343B"/>
    <w:rsid w:val="0091077C"/>
    <w:rsid w:val="00910FFD"/>
    <w:rsid w:val="00911A79"/>
    <w:rsid w:val="00912F44"/>
    <w:rsid w:val="00913E70"/>
    <w:rsid w:val="009151E3"/>
    <w:rsid w:val="009172A5"/>
    <w:rsid w:val="009208CC"/>
    <w:rsid w:val="00922086"/>
    <w:rsid w:val="00922C7C"/>
    <w:rsid w:val="00922CD2"/>
    <w:rsid w:val="009250D5"/>
    <w:rsid w:val="00925ECF"/>
    <w:rsid w:val="00925F14"/>
    <w:rsid w:val="00927D7E"/>
    <w:rsid w:val="00930AEF"/>
    <w:rsid w:val="00930E2D"/>
    <w:rsid w:val="009318AC"/>
    <w:rsid w:val="00931B1C"/>
    <w:rsid w:val="00933B30"/>
    <w:rsid w:val="00935984"/>
    <w:rsid w:val="00936601"/>
    <w:rsid w:val="00942721"/>
    <w:rsid w:val="009443E7"/>
    <w:rsid w:val="009448DA"/>
    <w:rsid w:val="009452F2"/>
    <w:rsid w:val="00947F52"/>
    <w:rsid w:val="00950C66"/>
    <w:rsid w:val="009516CB"/>
    <w:rsid w:val="009519A1"/>
    <w:rsid w:val="00952DB6"/>
    <w:rsid w:val="00953633"/>
    <w:rsid w:val="00960858"/>
    <w:rsid w:val="009612D6"/>
    <w:rsid w:val="00961EDD"/>
    <w:rsid w:val="00963F78"/>
    <w:rsid w:val="009648C9"/>
    <w:rsid w:val="00965093"/>
    <w:rsid w:val="00965C02"/>
    <w:rsid w:val="00966292"/>
    <w:rsid w:val="0097020F"/>
    <w:rsid w:val="009725B4"/>
    <w:rsid w:val="0097291A"/>
    <w:rsid w:val="00972B26"/>
    <w:rsid w:val="0097363F"/>
    <w:rsid w:val="009760FC"/>
    <w:rsid w:val="0097619F"/>
    <w:rsid w:val="0097693C"/>
    <w:rsid w:val="00980F82"/>
    <w:rsid w:val="0098195D"/>
    <w:rsid w:val="00982C60"/>
    <w:rsid w:val="009833ED"/>
    <w:rsid w:val="009838CB"/>
    <w:rsid w:val="00984045"/>
    <w:rsid w:val="00984B59"/>
    <w:rsid w:val="00984BBE"/>
    <w:rsid w:val="00986BE8"/>
    <w:rsid w:val="00991228"/>
    <w:rsid w:val="00991A58"/>
    <w:rsid w:val="00991F78"/>
    <w:rsid w:val="00991FC9"/>
    <w:rsid w:val="0099218A"/>
    <w:rsid w:val="009921DE"/>
    <w:rsid w:val="00992A97"/>
    <w:rsid w:val="009936B0"/>
    <w:rsid w:val="0099476D"/>
    <w:rsid w:val="00994FFF"/>
    <w:rsid w:val="00996255"/>
    <w:rsid w:val="00996F78"/>
    <w:rsid w:val="009A034C"/>
    <w:rsid w:val="009A0B7D"/>
    <w:rsid w:val="009A240F"/>
    <w:rsid w:val="009A36B0"/>
    <w:rsid w:val="009A7D6B"/>
    <w:rsid w:val="009B01B6"/>
    <w:rsid w:val="009B18CB"/>
    <w:rsid w:val="009B1AEA"/>
    <w:rsid w:val="009B232E"/>
    <w:rsid w:val="009B36E6"/>
    <w:rsid w:val="009B4C58"/>
    <w:rsid w:val="009B4D5E"/>
    <w:rsid w:val="009B7FA6"/>
    <w:rsid w:val="009C07C3"/>
    <w:rsid w:val="009C1A8F"/>
    <w:rsid w:val="009C3C73"/>
    <w:rsid w:val="009C3FD5"/>
    <w:rsid w:val="009C5258"/>
    <w:rsid w:val="009C5838"/>
    <w:rsid w:val="009C67F0"/>
    <w:rsid w:val="009D041D"/>
    <w:rsid w:val="009D3F2C"/>
    <w:rsid w:val="009D490B"/>
    <w:rsid w:val="009D52CB"/>
    <w:rsid w:val="009D6FD7"/>
    <w:rsid w:val="009D7A9C"/>
    <w:rsid w:val="009D7CF4"/>
    <w:rsid w:val="009E0633"/>
    <w:rsid w:val="009E12AA"/>
    <w:rsid w:val="009E12D7"/>
    <w:rsid w:val="009E1C8D"/>
    <w:rsid w:val="009E1D9C"/>
    <w:rsid w:val="009E28B8"/>
    <w:rsid w:val="009E340F"/>
    <w:rsid w:val="009E3867"/>
    <w:rsid w:val="009E58D1"/>
    <w:rsid w:val="009E5B0E"/>
    <w:rsid w:val="009F1185"/>
    <w:rsid w:val="009F2F9B"/>
    <w:rsid w:val="009F410D"/>
    <w:rsid w:val="009F503F"/>
    <w:rsid w:val="009F529B"/>
    <w:rsid w:val="009F7D6F"/>
    <w:rsid w:val="009F7D96"/>
    <w:rsid w:val="00A01A04"/>
    <w:rsid w:val="00A01CB9"/>
    <w:rsid w:val="00A01D58"/>
    <w:rsid w:val="00A0302F"/>
    <w:rsid w:val="00A03FB0"/>
    <w:rsid w:val="00A0436B"/>
    <w:rsid w:val="00A06E3F"/>
    <w:rsid w:val="00A10009"/>
    <w:rsid w:val="00A1004C"/>
    <w:rsid w:val="00A1026A"/>
    <w:rsid w:val="00A10401"/>
    <w:rsid w:val="00A105C2"/>
    <w:rsid w:val="00A106BB"/>
    <w:rsid w:val="00A10CB2"/>
    <w:rsid w:val="00A126ED"/>
    <w:rsid w:val="00A12C23"/>
    <w:rsid w:val="00A14560"/>
    <w:rsid w:val="00A14DA5"/>
    <w:rsid w:val="00A16FC5"/>
    <w:rsid w:val="00A17FE9"/>
    <w:rsid w:val="00A2100A"/>
    <w:rsid w:val="00A21902"/>
    <w:rsid w:val="00A243D5"/>
    <w:rsid w:val="00A31544"/>
    <w:rsid w:val="00A343F8"/>
    <w:rsid w:val="00A34631"/>
    <w:rsid w:val="00A3467A"/>
    <w:rsid w:val="00A346C0"/>
    <w:rsid w:val="00A367A6"/>
    <w:rsid w:val="00A36CE5"/>
    <w:rsid w:val="00A37D02"/>
    <w:rsid w:val="00A37F06"/>
    <w:rsid w:val="00A406CC"/>
    <w:rsid w:val="00A411F0"/>
    <w:rsid w:val="00A41B67"/>
    <w:rsid w:val="00A45627"/>
    <w:rsid w:val="00A45AF3"/>
    <w:rsid w:val="00A46205"/>
    <w:rsid w:val="00A46F33"/>
    <w:rsid w:val="00A50CE0"/>
    <w:rsid w:val="00A51D5D"/>
    <w:rsid w:val="00A53737"/>
    <w:rsid w:val="00A540DB"/>
    <w:rsid w:val="00A54762"/>
    <w:rsid w:val="00A54F0B"/>
    <w:rsid w:val="00A559E4"/>
    <w:rsid w:val="00A574F5"/>
    <w:rsid w:val="00A60C01"/>
    <w:rsid w:val="00A6201F"/>
    <w:rsid w:val="00A63E5F"/>
    <w:rsid w:val="00A71329"/>
    <w:rsid w:val="00A722D3"/>
    <w:rsid w:val="00A72BBE"/>
    <w:rsid w:val="00A72D40"/>
    <w:rsid w:val="00A74179"/>
    <w:rsid w:val="00A768F2"/>
    <w:rsid w:val="00A77B8A"/>
    <w:rsid w:val="00A81253"/>
    <w:rsid w:val="00A82396"/>
    <w:rsid w:val="00A82535"/>
    <w:rsid w:val="00A8293A"/>
    <w:rsid w:val="00A83950"/>
    <w:rsid w:val="00A85338"/>
    <w:rsid w:val="00A85D6E"/>
    <w:rsid w:val="00A86284"/>
    <w:rsid w:val="00A8637E"/>
    <w:rsid w:val="00A87C6F"/>
    <w:rsid w:val="00A923BF"/>
    <w:rsid w:val="00A93F7E"/>
    <w:rsid w:val="00A94CC6"/>
    <w:rsid w:val="00A95B65"/>
    <w:rsid w:val="00A96F2F"/>
    <w:rsid w:val="00A97091"/>
    <w:rsid w:val="00A9795C"/>
    <w:rsid w:val="00AA05E2"/>
    <w:rsid w:val="00AA1669"/>
    <w:rsid w:val="00AA23B8"/>
    <w:rsid w:val="00AA32E4"/>
    <w:rsid w:val="00AA3483"/>
    <w:rsid w:val="00AA3652"/>
    <w:rsid w:val="00AA431E"/>
    <w:rsid w:val="00AB18D9"/>
    <w:rsid w:val="00AB2236"/>
    <w:rsid w:val="00AB356B"/>
    <w:rsid w:val="00AB5247"/>
    <w:rsid w:val="00AB7566"/>
    <w:rsid w:val="00AB7AB3"/>
    <w:rsid w:val="00AC0237"/>
    <w:rsid w:val="00AC18A6"/>
    <w:rsid w:val="00AC18BD"/>
    <w:rsid w:val="00AC211E"/>
    <w:rsid w:val="00AC2443"/>
    <w:rsid w:val="00AC3788"/>
    <w:rsid w:val="00AC4A36"/>
    <w:rsid w:val="00AC52B4"/>
    <w:rsid w:val="00AC59C5"/>
    <w:rsid w:val="00AC608B"/>
    <w:rsid w:val="00AC7129"/>
    <w:rsid w:val="00AC72FA"/>
    <w:rsid w:val="00AC790A"/>
    <w:rsid w:val="00AD10D6"/>
    <w:rsid w:val="00AD1B74"/>
    <w:rsid w:val="00AD2691"/>
    <w:rsid w:val="00AD28DC"/>
    <w:rsid w:val="00AD3665"/>
    <w:rsid w:val="00AD4E19"/>
    <w:rsid w:val="00AD5F24"/>
    <w:rsid w:val="00AE057F"/>
    <w:rsid w:val="00AE1652"/>
    <w:rsid w:val="00AE670F"/>
    <w:rsid w:val="00AE764B"/>
    <w:rsid w:val="00AE7C7D"/>
    <w:rsid w:val="00AE7F07"/>
    <w:rsid w:val="00AF081B"/>
    <w:rsid w:val="00AF1884"/>
    <w:rsid w:val="00AF3000"/>
    <w:rsid w:val="00AF3138"/>
    <w:rsid w:val="00AF3895"/>
    <w:rsid w:val="00AF3BED"/>
    <w:rsid w:val="00AF3CF7"/>
    <w:rsid w:val="00AF457B"/>
    <w:rsid w:val="00AF4D48"/>
    <w:rsid w:val="00AF60A2"/>
    <w:rsid w:val="00B01B00"/>
    <w:rsid w:val="00B03388"/>
    <w:rsid w:val="00B03412"/>
    <w:rsid w:val="00B03EFA"/>
    <w:rsid w:val="00B0448F"/>
    <w:rsid w:val="00B05F1D"/>
    <w:rsid w:val="00B072CA"/>
    <w:rsid w:val="00B106C8"/>
    <w:rsid w:val="00B110EF"/>
    <w:rsid w:val="00B11E94"/>
    <w:rsid w:val="00B1310F"/>
    <w:rsid w:val="00B147D6"/>
    <w:rsid w:val="00B14D73"/>
    <w:rsid w:val="00B17005"/>
    <w:rsid w:val="00B20668"/>
    <w:rsid w:val="00B218FC"/>
    <w:rsid w:val="00B236B0"/>
    <w:rsid w:val="00B23A98"/>
    <w:rsid w:val="00B23FD7"/>
    <w:rsid w:val="00B24A40"/>
    <w:rsid w:val="00B274DB"/>
    <w:rsid w:val="00B27DBD"/>
    <w:rsid w:val="00B30D50"/>
    <w:rsid w:val="00B313E8"/>
    <w:rsid w:val="00B3517C"/>
    <w:rsid w:val="00B35DE6"/>
    <w:rsid w:val="00B35E17"/>
    <w:rsid w:val="00B36751"/>
    <w:rsid w:val="00B40295"/>
    <w:rsid w:val="00B41281"/>
    <w:rsid w:val="00B44119"/>
    <w:rsid w:val="00B4780E"/>
    <w:rsid w:val="00B47895"/>
    <w:rsid w:val="00B50DD1"/>
    <w:rsid w:val="00B51792"/>
    <w:rsid w:val="00B54463"/>
    <w:rsid w:val="00B556CA"/>
    <w:rsid w:val="00B557CE"/>
    <w:rsid w:val="00B56AA6"/>
    <w:rsid w:val="00B61629"/>
    <w:rsid w:val="00B61AF7"/>
    <w:rsid w:val="00B63F72"/>
    <w:rsid w:val="00B64931"/>
    <w:rsid w:val="00B654E2"/>
    <w:rsid w:val="00B6697B"/>
    <w:rsid w:val="00B67E00"/>
    <w:rsid w:val="00B73497"/>
    <w:rsid w:val="00B76236"/>
    <w:rsid w:val="00B7647F"/>
    <w:rsid w:val="00B76481"/>
    <w:rsid w:val="00B8014B"/>
    <w:rsid w:val="00B826C9"/>
    <w:rsid w:val="00B8277D"/>
    <w:rsid w:val="00B830EC"/>
    <w:rsid w:val="00B832E6"/>
    <w:rsid w:val="00B839C5"/>
    <w:rsid w:val="00B84AAB"/>
    <w:rsid w:val="00B84E60"/>
    <w:rsid w:val="00B84F79"/>
    <w:rsid w:val="00B85073"/>
    <w:rsid w:val="00B85BED"/>
    <w:rsid w:val="00B85F67"/>
    <w:rsid w:val="00B860D5"/>
    <w:rsid w:val="00B86DD5"/>
    <w:rsid w:val="00B90013"/>
    <w:rsid w:val="00B900A1"/>
    <w:rsid w:val="00B90176"/>
    <w:rsid w:val="00B90276"/>
    <w:rsid w:val="00B9057A"/>
    <w:rsid w:val="00B905BE"/>
    <w:rsid w:val="00B92BBB"/>
    <w:rsid w:val="00B92F1A"/>
    <w:rsid w:val="00B95AD4"/>
    <w:rsid w:val="00BA013E"/>
    <w:rsid w:val="00BA05B3"/>
    <w:rsid w:val="00BA4F95"/>
    <w:rsid w:val="00BA5715"/>
    <w:rsid w:val="00BA5D40"/>
    <w:rsid w:val="00BB084C"/>
    <w:rsid w:val="00BB0F64"/>
    <w:rsid w:val="00BC00F0"/>
    <w:rsid w:val="00BC05A9"/>
    <w:rsid w:val="00BC2821"/>
    <w:rsid w:val="00BC2BA7"/>
    <w:rsid w:val="00BC34C9"/>
    <w:rsid w:val="00BC385F"/>
    <w:rsid w:val="00BC5075"/>
    <w:rsid w:val="00BC78AA"/>
    <w:rsid w:val="00BD0885"/>
    <w:rsid w:val="00BD1958"/>
    <w:rsid w:val="00BD2308"/>
    <w:rsid w:val="00BD34DA"/>
    <w:rsid w:val="00BD44B9"/>
    <w:rsid w:val="00BD7E19"/>
    <w:rsid w:val="00BE09FC"/>
    <w:rsid w:val="00BE1B9F"/>
    <w:rsid w:val="00BE6A04"/>
    <w:rsid w:val="00BE6C5C"/>
    <w:rsid w:val="00BE74BD"/>
    <w:rsid w:val="00BF17DF"/>
    <w:rsid w:val="00BF1A3B"/>
    <w:rsid w:val="00BF2F4A"/>
    <w:rsid w:val="00BF433A"/>
    <w:rsid w:val="00BF4950"/>
    <w:rsid w:val="00C01630"/>
    <w:rsid w:val="00C05D13"/>
    <w:rsid w:val="00C06C3A"/>
    <w:rsid w:val="00C0766A"/>
    <w:rsid w:val="00C07B33"/>
    <w:rsid w:val="00C10E22"/>
    <w:rsid w:val="00C12A81"/>
    <w:rsid w:val="00C12CBD"/>
    <w:rsid w:val="00C1508A"/>
    <w:rsid w:val="00C150D0"/>
    <w:rsid w:val="00C168A0"/>
    <w:rsid w:val="00C2010C"/>
    <w:rsid w:val="00C20A77"/>
    <w:rsid w:val="00C22076"/>
    <w:rsid w:val="00C2222B"/>
    <w:rsid w:val="00C25756"/>
    <w:rsid w:val="00C263A9"/>
    <w:rsid w:val="00C271A0"/>
    <w:rsid w:val="00C27F88"/>
    <w:rsid w:val="00C3047C"/>
    <w:rsid w:val="00C31025"/>
    <w:rsid w:val="00C31655"/>
    <w:rsid w:val="00C320D9"/>
    <w:rsid w:val="00C32B15"/>
    <w:rsid w:val="00C3367F"/>
    <w:rsid w:val="00C3386B"/>
    <w:rsid w:val="00C36B07"/>
    <w:rsid w:val="00C36C87"/>
    <w:rsid w:val="00C37DF4"/>
    <w:rsid w:val="00C41737"/>
    <w:rsid w:val="00C42064"/>
    <w:rsid w:val="00C428D8"/>
    <w:rsid w:val="00C42A4B"/>
    <w:rsid w:val="00C43A75"/>
    <w:rsid w:val="00C4457F"/>
    <w:rsid w:val="00C452E7"/>
    <w:rsid w:val="00C472BF"/>
    <w:rsid w:val="00C50677"/>
    <w:rsid w:val="00C507BD"/>
    <w:rsid w:val="00C50A98"/>
    <w:rsid w:val="00C50AAB"/>
    <w:rsid w:val="00C51B4D"/>
    <w:rsid w:val="00C52820"/>
    <w:rsid w:val="00C52EF9"/>
    <w:rsid w:val="00C53158"/>
    <w:rsid w:val="00C536BA"/>
    <w:rsid w:val="00C536FC"/>
    <w:rsid w:val="00C53F20"/>
    <w:rsid w:val="00C543A8"/>
    <w:rsid w:val="00C553C2"/>
    <w:rsid w:val="00C5609E"/>
    <w:rsid w:val="00C56FFF"/>
    <w:rsid w:val="00C57315"/>
    <w:rsid w:val="00C57515"/>
    <w:rsid w:val="00C60E19"/>
    <w:rsid w:val="00C617F6"/>
    <w:rsid w:val="00C61FFE"/>
    <w:rsid w:val="00C629F8"/>
    <w:rsid w:val="00C62A31"/>
    <w:rsid w:val="00C62CE8"/>
    <w:rsid w:val="00C63F57"/>
    <w:rsid w:val="00C64512"/>
    <w:rsid w:val="00C66625"/>
    <w:rsid w:val="00C6665F"/>
    <w:rsid w:val="00C66C15"/>
    <w:rsid w:val="00C703E1"/>
    <w:rsid w:val="00C70733"/>
    <w:rsid w:val="00C71333"/>
    <w:rsid w:val="00C7135D"/>
    <w:rsid w:val="00C73FDD"/>
    <w:rsid w:val="00C75D4A"/>
    <w:rsid w:val="00C76F80"/>
    <w:rsid w:val="00C779E5"/>
    <w:rsid w:val="00C8080B"/>
    <w:rsid w:val="00C8265D"/>
    <w:rsid w:val="00C83229"/>
    <w:rsid w:val="00C8559B"/>
    <w:rsid w:val="00C858E5"/>
    <w:rsid w:val="00C85C06"/>
    <w:rsid w:val="00C87379"/>
    <w:rsid w:val="00C875D7"/>
    <w:rsid w:val="00C90096"/>
    <w:rsid w:val="00C902E2"/>
    <w:rsid w:val="00C915D8"/>
    <w:rsid w:val="00C9351B"/>
    <w:rsid w:val="00C937C6"/>
    <w:rsid w:val="00C96F0F"/>
    <w:rsid w:val="00C97CB9"/>
    <w:rsid w:val="00CA0827"/>
    <w:rsid w:val="00CA153A"/>
    <w:rsid w:val="00CA1715"/>
    <w:rsid w:val="00CA2475"/>
    <w:rsid w:val="00CA5064"/>
    <w:rsid w:val="00CA6DFA"/>
    <w:rsid w:val="00CA75DB"/>
    <w:rsid w:val="00CA7E66"/>
    <w:rsid w:val="00CB07D6"/>
    <w:rsid w:val="00CB174F"/>
    <w:rsid w:val="00CB3F69"/>
    <w:rsid w:val="00CB40C5"/>
    <w:rsid w:val="00CB61DC"/>
    <w:rsid w:val="00CB68A7"/>
    <w:rsid w:val="00CB73CC"/>
    <w:rsid w:val="00CB74D7"/>
    <w:rsid w:val="00CB7565"/>
    <w:rsid w:val="00CC0C5E"/>
    <w:rsid w:val="00CC37D3"/>
    <w:rsid w:val="00CC38F4"/>
    <w:rsid w:val="00CC4297"/>
    <w:rsid w:val="00CC5923"/>
    <w:rsid w:val="00CC6571"/>
    <w:rsid w:val="00CC7DCE"/>
    <w:rsid w:val="00CD11D7"/>
    <w:rsid w:val="00CD171F"/>
    <w:rsid w:val="00CD3CF7"/>
    <w:rsid w:val="00CD401B"/>
    <w:rsid w:val="00CD58C4"/>
    <w:rsid w:val="00CD7AA7"/>
    <w:rsid w:val="00CE032D"/>
    <w:rsid w:val="00CE05CE"/>
    <w:rsid w:val="00CE0766"/>
    <w:rsid w:val="00CE0968"/>
    <w:rsid w:val="00CE17ED"/>
    <w:rsid w:val="00CE199E"/>
    <w:rsid w:val="00CE278D"/>
    <w:rsid w:val="00CE31F2"/>
    <w:rsid w:val="00CE3806"/>
    <w:rsid w:val="00CE3EE9"/>
    <w:rsid w:val="00CE6992"/>
    <w:rsid w:val="00CE6AF5"/>
    <w:rsid w:val="00CF07CD"/>
    <w:rsid w:val="00CF18A8"/>
    <w:rsid w:val="00CF1CE6"/>
    <w:rsid w:val="00CF39E9"/>
    <w:rsid w:val="00CF4713"/>
    <w:rsid w:val="00CF6404"/>
    <w:rsid w:val="00D013BA"/>
    <w:rsid w:val="00D016D7"/>
    <w:rsid w:val="00D02895"/>
    <w:rsid w:val="00D02F5C"/>
    <w:rsid w:val="00D04662"/>
    <w:rsid w:val="00D055D3"/>
    <w:rsid w:val="00D06954"/>
    <w:rsid w:val="00D10805"/>
    <w:rsid w:val="00D11144"/>
    <w:rsid w:val="00D1159E"/>
    <w:rsid w:val="00D13996"/>
    <w:rsid w:val="00D13C34"/>
    <w:rsid w:val="00D15A6D"/>
    <w:rsid w:val="00D16929"/>
    <w:rsid w:val="00D1735C"/>
    <w:rsid w:val="00D22B59"/>
    <w:rsid w:val="00D23F79"/>
    <w:rsid w:val="00D24DA9"/>
    <w:rsid w:val="00D24FA6"/>
    <w:rsid w:val="00D25EBA"/>
    <w:rsid w:val="00D263CD"/>
    <w:rsid w:val="00D26E38"/>
    <w:rsid w:val="00D27D06"/>
    <w:rsid w:val="00D322A0"/>
    <w:rsid w:val="00D33B9C"/>
    <w:rsid w:val="00D3455B"/>
    <w:rsid w:val="00D34A72"/>
    <w:rsid w:val="00D34B0E"/>
    <w:rsid w:val="00D35894"/>
    <w:rsid w:val="00D35F27"/>
    <w:rsid w:val="00D36019"/>
    <w:rsid w:val="00D371D1"/>
    <w:rsid w:val="00D40F19"/>
    <w:rsid w:val="00D41527"/>
    <w:rsid w:val="00D4161B"/>
    <w:rsid w:val="00D41888"/>
    <w:rsid w:val="00D4217B"/>
    <w:rsid w:val="00D42941"/>
    <w:rsid w:val="00D43067"/>
    <w:rsid w:val="00D431EC"/>
    <w:rsid w:val="00D43C2A"/>
    <w:rsid w:val="00D446E6"/>
    <w:rsid w:val="00D464F9"/>
    <w:rsid w:val="00D46C77"/>
    <w:rsid w:val="00D529DD"/>
    <w:rsid w:val="00D52B86"/>
    <w:rsid w:val="00D52F85"/>
    <w:rsid w:val="00D53BBC"/>
    <w:rsid w:val="00D54E71"/>
    <w:rsid w:val="00D56CC6"/>
    <w:rsid w:val="00D56D40"/>
    <w:rsid w:val="00D60FB7"/>
    <w:rsid w:val="00D6454D"/>
    <w:rsid w:val="00D64B9D"/>
    <w:rsid w:val="00D671D5"/>
    <w:rsid w:val="00D67CC1"/>
    <w:rsid w:val="00D700C9"/>
    <w:rsid w:val="00D71048"/>
    <w:rsid w:val="00D71573"/>
    <w:rsid w:val="00D71BA0"/>
    <w:rsid w:val="00D71C03"/>
    <w:rsid w:val="00D76EDF"/>
    <w:rsid w:val="00D77872"/>
    <w:rsid w:val="00D81A50"/>
    <w:rsid w:val="00D82179"/>
    <w:rsid w:val="00D83FA5"/>
    <w:rsid w:val="00D842A8"/>
    <w:rsid w:val="00D848F5"/>
    <w:rsid w:val="00D85B6B"/>
    <w:rsid w:val="00D86387"/>
    <w:rsid w:val="00D86F2C"/>
    <w:rsid w:val="00D87643"/>
    <w:rsid w:val="00D87894"/>
    <w:rsid w:val="00D90BE7"/>
    <w:rsid w:val="00D91569"/>
    <w:rsid w:val="00D939C2"/>
    <w:rsid w:val="00DA3DD3"/>
    <w:rsid w:val="00DA3EB2"/>
    <w:rsid w:val="00DA4EC6"/>
    <w:rsid w:val="00DA5017"/>
    <w:rsid w:val="00DA6CED"/>
    <w:rsid w:val="00DA7BA1"/>
    <w:rsid w:val="00DB06BF"/>
    <w:rsid w:val="00DB0CBB"/>
    <w:rsid w:val="00DB14EF"/>
    <w:rsid w:val="00DB2769"/>
    <w:rsid w:val="00DB2D0D"/>
    <w:rsid w:val="00DB2F3F"/>
    <w:rsid w:val="00DB2F8A"/>
    <w:rsid w:val="00DB3E1D"/>
    <w:rsid w:val="00DB510B"/>
    <w:rsid w:val="00DB6550"/>
    <w:rsid w:val="00DB7334"/>
    <w:rsid w:val="00DC01BC"/>
    <w:rsid w:val="00DC076C"/>
    <w:rsid w:val="00DC1FEF"/>
    <w:rsid w:val="00DC3FA8"/>
    <w:rsid w:val="00DC44E5"/>
    <w:rsid w:val="00DC5238"/>
    <w:rsid w:val="00DC5E03"/>
    <w:rsid w:val="00DD19B3"/>
    <w:rsid w:val="00DD1A2F"/>
    <w:rsid w:val="00DD1D27"/>
    <w:rsid w:val="00DD20BD"/>
    <w:rsid w:val="00DD304A"/>
    <w:rsid w:val="00DD3CE7"/>
    <w:rsid w:val="00DD5CC7"/>
    <w:rsid w:val="00DD5F16"/>
    <w:rsid w:val="00DD6B08"/>
    <w:rsid w:val="00DD7C69"/>
    <w:rsid w:val="00DE00A0"/>
    <w:rsid w:val="00DE00E4"/>
    <w:rsid w:val="00DE0DFA"/>
    <w:rsid w:val="00DE1116"/>
    <w:rsid w:val="00DE1362"/>
    <w:rsid w:val="00DE2A46"/>
    <w:rsid w:val="00DE2B30"/>
    <w:rsid w:val="00DE3AF3"/>
    <w:rsid w:val="00DE4DE7"/>
    <w:rsid w:val="00DE6352"/>
    <w:rsid w:val="00DE6FCE"/>
    <w:rsid w:val="00DE7CAC"/>
    <w:rsid w:val="00DF051E"/>
    <w:rsid w:val="00DF1433"/>
    <w:rsid w:val="00DF2FB8"/>
    <w:rsid w:val="00DF3B7E"/>
    <w:rsid w:val="00DF6156"/>
    <w:rsid w:val="00DF694F"/>
    <w:rsid w:val="00E000CC"/>
    <w:rsid w:val="00E0054F"/>
    <w:rsid w:val="00E00A19"/>
    <w:rsid w:val="00E03E32"/>
    <w:rsid w:val="00E03F45"/>
    <w:rsid w:val="00E04489"/>
    <w:rsid w:val="00E0458A"/>
    <w:rsid w:val="00E06435"/>
    <w:rsid w:val="00E1033E"/>
    <w:rsid w:val="00E107A5"/>
    <w:rsid w:val="00E13F8D"/>
    <w:rsid w:val="00E14632"/>
    <w:rsid w:val="00E14C7C"/>
    <w:rsid w:val="00E16103"/>
    <w:rsid w:val="00E17B4D"/>
    <w:rsid w:val="00E204A8"/>
    <w:rsid w:val="00E22061"/>
    <w:rsid w:val="00E2251B"/>
    <w:rsid w:val="00E243F8"/>
    <w:rsid w:val="00E24AFC"/>
    <w:rsid w:val="00E24E5E"/>
    <w:rsid w:val="00E2725A"/>
    <w:rsid w:val="00E300F9"/>
    <w:rsid w:val="00E31880"/>
    <w:rsid w:val="00E32795"/>
    <w:rsid w:val="00E3301E"/>
    <w:rsid w:val="00E336F0"/>
    <w:rsid w:val="00E33A21"/>
    <w:rsid w:val="00E34058"/>
    <w:rsid w:val="00E3527B"/>
    <w:rsid w:val="00E3551B"/>
    <w:rsid w:val="00E35AAC"/>
    <w:rsid w:val="00E40F10"/>
    <w:rsid w:val="00E4117D"/>
    <w:rsid w:val="00E41825"/>
    <w:rsid w:val="00E47991"/>
    <w:rsid w:val="00E5019C"/>
    <w:rsid w:val="00E50543"/>
    <w:rsid w:val="00E552B4"/>
    <w:rsid w:val="00E56358"/>
    <w:rsid w:val="00E56693"/>
    <w:rsid w:val="00E57675"/>
    <w:rsid w:val="00E60BD2"/>
    <w:rsid w:val="00E60DA2"/>
    <w:rsid w:val="00E619B8"/>
    <w:rsid w:val="00E629E7"/>
    <w:rsid w:val="00E62E2C"/>
    <w:rsid w:val="00E64A26"/>
    <w:rsid w:val="00E64C21"/>
    <w:rsid w:val="00E66751"/>
    <w:rsid w:val="00E66D0B"/>
    <w:rsid w:val="00E66E56"/>
    <w:rsid w:val="00E67948"/>
    <w:rsid w:val="00E67B92"/>
    <w:rsid w:val="00E70055"/>
    <w:rsid w:val="00E70D4E"/>
    <w:rsid w:val="00E7202A"/>
    <w:rsid w:val="00E728CB"/>
    <w:rsid w:val="00E72BF7"/>
    <w:rsid w:val="00E733DE"/>
    <w:rsid w:val="00E74312"/>
    <w:rsid w:val="00E743D2"/>
    <w:rsid w:val="00E74E39"/>
    <w:rsid w:val="00E74E83"/>
    <w:rsid w:val="00E766F6"/>
    <w:rsid w:val="00E76F83"/>
    <w:rsid w:val="00E77932"/>
    <w:rsid w:val="00E77C35"/>
    <w:rsid w:val="00E80346"/>
    <w:rsid w:val="00E8254A"/>
    <w:rsid w:val="00E8484D"/>
    <w:rsid w:val="00E84E39"/>
    <w:rsid w:val="00E85F09"/>
    <w:rsid w:val="00E90C35"/>
    <w:rsid w:val="00E91DDE"/>
    <w:rsid w:val="00E92781"/>
    <w:rsid w:val="00E936C5"/>
    <w:rsid w:val="00E9378B"/>
    <w:rsid w:val="00E94316"/>
    <w:rsid w:val="00E961D4"/>
    <w:rsid w:val="00E96AB5"/>
    <w:rsid w:val="00E97C29"/>
    <w:rsid w:val="00EA0810"/>
    <w:rsid w:val="00EA0E26"/>
    <w:rsid w:val="00EA1534"/>
    <w:rsid w:val="00EA17A0"/>
    <w:rsid w:val="00EA18D5"/>
    <w:rsid w:val="00EA2414"/>
    <w:rsid w:val="00EA4D38"/>
    <w:rsid w:val="00EA5B53"/>
    <w:rsid w:val="00EA627C"/>
    <w:rsid w:val="00EA6D0B"/>
    <w:rsid w:val="00EA7129"/>
    <w:rsid w:val="00EB0F6B"/>
    <w:rsid w:val="00EB11BE"/>
    <w:rsid w:val="00EB1DB4"/>
    <w:rsid w:val="00EB22C6"/>
    <w:rsid w:val="00EB31A3"/>
    <w:rsid w:val="00EC0B30"/>
    <w:rsid w:val="00EC14E9"/>
    <w:rsid w:val="00EC6881"/>
    <w:rsid w:val="00ED2640"/>
    <w:rsid w:val="00ED4E01"/>
    <w:rsid w:val="00EE233D"/>
    <w:rsid w:val="00EE2928"/>
    <w:rsid w:val="00EE3072"/>
    <w:rsid w:val="00EE3D97"/>
    <w:rsid w:val="00EE66E7"/>
    <w:rsid w:val="00EE6CAC"/>
    <w:rsid w:val="00EE728B"/>
    <w:rsid w:val="00EE7431"/>
    <w:rsid w:val="00EF0008"/>
    <w:rsid w:val="00EF00EF"/>
    <w:rsid w:val="00EF089E"/>
    <w:rsid w:val="00EF0C43"/>
    <w:rsid w:val="00EF4452"/>
    <w:rsid w:val="00EF57F2"/>
    <w:rsid w:val="00F00DC8"/>
    <w:rsid w:val="00F00E46"/>
    <w:rsid w:val="00F02A0F"/>
    <w:rsid w:val="00F03106"/>
    <w:rsid w:val="00F0327B"/>
    <w:rsid w:val="00F03AD4"/>
    <w:rsid w:val="00F04E5B"/>
    <w:rsid w:val="00F06BE9"/>
    <w:rsid w:val="00F10170"/>
    <w:rsid w:val="00F10785"/>
    <w:rsid w:val="00F1090B"/>
    <w:rsid w:val="00F11A71"/>
    <w:rsid w:val="00F12772"/>
    <w:rsid w:val="00F150B4"/>
    <w:rsid w:val="00F15B0B"/>
    <w:rsid w:val="00F15E9A"/>
    <w:rsid w:val="00F16BB7"/>
    <w:rsid w:val="00F17436"/>
    <w:rsid w:val="00F17E60"/>
    <w:rsid w:val="00F210D4"/>
    <w:rsid w:val="00F21B8F"/>
    <w:rsid w:val="00F236FD"/>
    <w:rsid w:val="00F23B95"/>
    <w:rsid w:val="00F23DE5"/>
    <w:rsid w:val="00F243DD"/>
    <w:rsid w:val="00F25254"/>
    <w:rsid w:val="00F274F9"/>
    <w:rsid w:val="00F300C6"/>
    <w:rsid w:val="00F30DDD"/>
    <w:rsid w:val="00F34A96"/>
    <w:rsid w:val="00F354D3"/>
    <w:rsid w:val="00F40CD8"/>
    <w:rsid w:val="00F42F0F"/>
    <w:rsid w:val="00F446AE"/>
    <w:rsid w:val="00F44E3E"/>
    <w:rsid w:val="00F44F2E"/>
    <w:rsid w:val="00F45CBB"/>
    <w:rsid w:val="00F46D97"/>
    <w:rsid w:val="00F46E60"/>
    <w:rsid w:val="00F4743A"/>
    <w:rsid w:val="00F5055F"/>
    <w:rsid w:val="00F507A9"/>
    <w:rsid w:val="00F509D0"/>
    <w:rsid w:val="00F51B8E"/>
    <w:rsid w:val="00F537D4"/>
    <w:rsid w:val="00F553AF"/>
    <w:rsid w:val="00F5659A"/>
    <w:rsid w:val="00F56C6C"/>
    <w:rsid w:val="00F57195"/>
    <w:rsid w:val="00F57462"/>
    <w:rsid w:val="00F57685"/>
    <w:rsid w:val="00F60AD0"/>
    <w:rsid w:val="00F60DED"/>
    <w:rsid w:val="00F6102D"/>
    <w:rsid w:val="00F61842"/>
    <w:rsid w:val="00F63361"/>
    <w:rsid w:val="00F640B0"/>
    <w:rsid w:val="00F64636"/>
    <w:rsid w:val="00F66EFD"/>
    <w:rsid w:val="00F6707E"/>
    <w:rsid w:val="00F6708F"/>
    <w:rsid w:val="00F67CA2"/>
    <w:rsid w:val="00F67EB8"/>
    <w:rsid w:val="00F70F08"/>
    <w:rsid w:val="00F70FD9"/>
    <w:rsid w:val="00F713F9"/>
    <w:rsid w:val="00F7219D"/>
    <w:rsid w:val="00F7257F"/>
    <w:rsid w:val="00F72999"/>
    <w:rsid w:val="00F73559"/>
    <w:rsid w:val="00F7378D"/>
    <w:rsid w:val="00F74D25"/>
    <w:rsid w:val="00F74F58"/>
    <w:rsid w:val="00F74FFA"/>
    <w:rsid w:val="00F75F65"/>
    <w:rsid w:val="00F76081"/>
    <w:rsid w:val="00F76E92"/>
    <w:rsid w:val="00F775C8"/>
    <w:rsid w:val="00F778F2"/>
    <w:rsid w:val="00F77EA1"/>
    <w:rsid w:val="00F81DB9"/>
    <w:rsid w:val="00F82C47"/>
    <w:rsid w:val="00F82D3E"/>
    <w:rsid w:val="00F83573"/>
    <w:rsid w:val="00F836B7"/>
    <w:rsid w:val="00F84B8F"/>
    <w:rsid w:val="00F862B9"/>
    <w:rsid w:val="00F86C94"/>
    <w:rsid w:val="00F87058"/>
    <w:rsid w:val="00F87343"/>
    <w:rsid w:val="00F87DE5"/>
    <w:rsid w:val="00F907A7"/>
    <w:rsid w:val="00F91BA7"/>
    <w:rsid w:val="00F93A20"/>
    <w:rsid w:val="00F93A66"/>
    <w:rsid w:val="00F9460F"/>
    <w:rsid w:val="00F94A15"/>
    <w:rsid w:val="00F94A57"/>
    <w:rsid w:val="00F94FFA"/>
    <w:rsid w:val="00F96192"/>
    <w:rsid w:val="00F9620D"/>
    <w:rsid w:val="00FA09B0"/>
    <w:rsid w:val="00FA1B05"/>
    <w:rsid w:val="00FA494A"/>
    <w:rsid w:val="00FA507F"/>
    <w:rsid w:val="00FA6144"/>
    <w:rsid w:val="00FA72A5"/>
    <w:rsid w:val="00FA7DEB"/>
    <w:rsid w:val="00FB22CB"/>
    <w:rsid w:val="00FB3E9D"/>
    <w:rsid w:val="00FB3EA9"/>
    <w:rsid w:val="00FB4B7A"/>
    <w:rsid w:val="00FB5DC5"/>
    <w:rsid w:val="00FB5FC1"/>
    <w:rsid w:val="00FB6D41"/>
    <w:rsid w:val="00FB74D6"/>
    <w:rsid w:val="00FB7ABE"/>
    <w:rsid w:val="00FC092B"/>
    <w:rsid w:val="00FC0CE2"/>
    <w:rsid w:val="00FC12EB"/>
    <w:rsid w:val="00FC2085"/>
    <w:rsid w:val="00FC3BC4"/>
    <w:rsid w:val="00FC495A"/>
    <w:rsid w:val="00FC4AB3"/>
    <w:rsid w:val="00FC557E"/>
    <w:rsid w:val="00FC62ED"/>
    <w:rsid w:val="00FC774E"/>
    <w:rsid w:val="00FC7889"/>
    <w:rsid w:val="00FC7A87"/>
    <w:rsid w:val="00FD1140"/>
    <w:rsid w:val="00FD241E"/>
    <w:rsid w:val="00FD45B4"/>
    <w:rsid w:val="00FD47AD"/>
    <w:rsid w:val="00FD56AC"/>
    <w:rsid w:val="00FD5DCF"/>
    <w:rsid w:val="00FD690F"/>
    <w:rsid w:val="00FD7486"/>
    <w:rsid w:val="00FE02C7"/>
    <w:rsid w:val="00FE2BC6"/>
    <w:rsid w:val="00FE3322"/>
    <w:rsid w:val="00FE34D3"/>
    <w:rsid w:val="00FE4B5E"/>
    <w:rsid w:val="00FE4C19"/>
    <w:rsid w:val="00FE57B1"/>
    <w:rsid w:val="00FE5839"/>
    <w:rsid w:val="00FE6050"/>
    <w:rsid w:val="00FE6204"/>
    <w:rsid w:val="00FE63D5"/>
    <w:rsid w:val="00FE6D6C"/>
    <w:rsid w:val="00FE7392"/>
    <w:rsid w:val="00FF042E"/>
    <w:rsid w:val="00FF1D6B"/>
    <w:rsid w:val="00FF25DF"/>
    <w:rsid w:val="00FF30D2"/>
    <w:rsid w:val="00FF42E3"/>
    <w:rsid w:val="00FF468A"/>
    <w:rsid w:val="00FF4C1F"/>
    <w:rsid w:val="00FF4C77"/>
    <w:rsid w:val="00FF5FCA"/>
    <w:rsid w:val="00FF6421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8A563B6"/>
  <w15:docId w15:val="{144EE30B-CC6A-4A1F-B8D3-A1C5984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A71329"/>
    <w:pPr>
      <w:spacing w:line="360" w:lineRule="auto"/>
      <w:jc w:val="both"/>
    </w:pPr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E133D"/>
    <w:pPr>
      <w:numPr>
        <w:numId w:val="1"/>
      </w:numPr>
      <w:spacing w:before="240" w:after="0" w:line="240" w:lineRule="auto"/>
      <w:ind w:left="431" w:hanging="431"/>
      <w:contextualSpacing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A70AB"/>
    <w:pPr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E6AF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CE6AF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CE6AF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CE6AF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CE6AF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CE6AF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CE6AF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rsid w:val="008C784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rsid w:val="008C784B"/>
    <w:pPr>
      <w:tabs>
        <w:tab w:val="center" w:pos="4819"/>
        <w:tab w:val="right" w:pos="9638"/>
      </w:tabs>
    </w:pPr>
  </w:style>
  <w:style w:type="paragraph" w:styleId="Asiakirjanrakenneruutu">
    <w:name w:val="Document Map"/>
    <w:basedOn w:val="Normaali"/>
    <w:semiHidden/>
    <w:rsid w:val="008C784B"/>
    <w:pPr>
      <w:shd w:val="clear" w:color="auto" w:fill="000080"/>
    </w:pPr>
    <w:rPr>
      <w:rFonts w:ascii="Tahoma" w:hAnsi="Tahoma" w:cs="Tahoma"/>
    </w:rPr>
  </w:style>
  <w:style w:type="paragraph" w:styleId="Seliteteksti">
    <w:name w:val="Balloon Text"/>
    <w:basedOn w:val="Normaali"/>
    <w:semiHidden/>
    <w:rsid w:val="00A8637E"/>
    <w:rPr>
      <w:rFonts w:ascii="Tahoma" w:hAnsi="Tahoma" w:cs="Tahoma"/>
      <w:sz w:val="16"/>
      <w:szCs w:val="16"/>
    </w:rPr>
  </w:style>
  <w:style w:type="paragraph" w:customStyle="1" w:styleId="Tiivistelmabstract">
    <w:name w:val="Tiivistelmä_abstract"/>
    <w:rsid w:val="00D4217B"/>
    <w:rPr>
      <w:rFonts w:ascii="Arial" w:hAnsi="Arial" w:cs="Arial"/>
      <w:sz w:val="24"/>
      <w:szCs w:val="24"/>
    </w:rPr>
  </w:style>
  <w:style w:type="paragraph" w:customStyle="1" w:styleId="opinnytenimi">
    <w:name w:val="opinnäyte_nimi"/>
    <w:rsid w:val="00D4217B"/>
    <w:pPr>
      <w:jc w:val="center"/>
    </w:pPr>
    <w:rPr>
      <w:rFonts w:ascii="Arial" w:hAnsi="Arial"/>
      <w:b/>
      <w:bCs/>
      <w:sz w:val="32"/>
    </w:rPr>
  </w:style>
  <w:style w:type="paragraph" w:customStyle="1" w:styleId="Opinnytealaotsikko">
    <w:name w:val="Opinnäyte_alaotsikko"/>
    <w:rsid w:val="00D4217B"/>
    <w:pPr>
      <w:jc w:val="center"/>
    </w:pPr>
    <w:rPr>
      <w:rFonts w:ascii="Arial" w:hAnsi="Arial"/>
      <w:b/>
      <w:bCs/>
      <w:sz w:val="28"/>
    </w:rPr>
  </w:style>
  <w:style w:type="paragraph" w:customStyle="1" w:styleId="Tekijntiedot">
    <w:name w:val="Tekijän_tiedot"/>
    <w:rsid w:val="00D4217B"/>
    <w:pPr>
      <w:jc w:val="center"/>
    </w:pPr>
    <w:rPr>
      <w:rFonts w:ascii="Arial" w:hAnsi="Arial"/>
      <w:b/>
      <w:bCs/>
      <w:sz w:val="24"/>
    </w:rPr>
  </w:style>
  <w:style w:type="paragraph" w:styleId="Sisennettyleipteksti">
    <w:name w:val="Body Text Indent"/>
    <w:basedOn w:val="Normaali"/>
    <w:link w:val="SisennettyleiptekstiChar"/>
    <w:rsid w:val="00DB2D0D"/>
    <w:pPr>
      <w:spacing w:before="240" w:after="240"/>
    </w:pPr>
    <w:rPr>
      <w:szCs w:val="24"/>
    </w:rPr>
  </w:style>
  <w:style w:type="paragraph" w:styleId="Sisluet3">
    <w:name w:val="toc 3"/>
    <w:basedOn w:val="Normaali"/>
    <w:next w:val="Normaali"/>
    <w:autoRedefine/>
    <w:uiPriority w:val="39"/>
    <w:rsid w:val="00144B77"/>
    <w:pPr>
      <w:tabs>
        <w:tab w:val="left" w:pos="1344"/>
        <w:tab w:val="right" w:leader="dot" w:pos="8335"/>
      </w:tabs>
      <w:ind w:left="709"/>
    </w:pPr>
    <w:rPr>
      <w:szCs w:val="24"/>
    </w:rPr>
  </w:style>
  <w:style w:type="character" w:styleId="Hyperlinkki">
    <w:name w:val="Hyperlink"/>
    <w:basedOn w:val="Kappaleenoletusfontti"/>
    <w:uiPriority w:val="99"/>
    <w:rsid w:val="00F7257F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rsid w:val="00144B77"/>
    <w:pPr>
      <w:tabs>
        <w:tab w:val="left" w:pos="709"/>
        <w:tab w:val="right" w:leader="dot" w:pos="8335"/>
      </w:tabs>
      <w:ind w:left="284"/>
    </w:pPr>
    <w:rPr>
      <w:szCs w:val="24"/>
    </w:rPr>
  </w:style>
  <w:style w:type="paragraph" w:styleId="Sisennettyleipteksti2">
    <w:name w:val="Body Text Indent 2"/>
    <w:basedOn w:val="Normaali"/>
    <w:rsid w:val="00F7257F"/>
    <w:pPr>
      <w:spacing w:after="120" w:line="480" w:lineRule="auto"/>
      <w:ind w:left="283"/>
    </w:pPr>
  </w:style>
  <w:style w:type="paragraph" w:customStyle="1" w:styleId="liitetiedosto">
    <w:name w:val="liitetiedosto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000000"/>
      <w:sz w:val="13"/>
      <w:szCs w:val="13"/>
    </w:rPr>
  </w:style>
  <w:style w:type="paragraph" w:customStyle="1" w:styleId="linkki">
    <w:name w:val="linkki"/>
    <w:basedOn w:val="Normaali"/>
    <w:rsid w:val="00F7257F"/>
    <w:pPr>
      <w:spacing w:before="96"/>
      <w:ind w:left="600" w:right="252"/>
    </w:pPr>
    <w:rPr>
      <w:rFonts w:ascii="Arial Unicode MS" w:eastAsia="Arial Unicode MS" w:hAnsi="Arial Unicode MS" w:cs="Arial Unicode MS"/>
      <w:color w:val="999999"/>
      <w:sz w:val="13"/>
      <w:szCs w:val="13"/>
    </w:rPr>
  </w:style>
  <w:style w:type="character" w:styleId="Voimakas">
    <w:name w:val="Strong"/>
    <w:uiPriority w:val="22"/>
    <w:qFormat/>
    <w:rsid w:val="00CE6AF5"/>
    <w:rPr>
      <w:b/>
      <w:bCs/>
    </w:rPr>
  </w:style>
  <w:style w:type="table" w:styleId="TaulukkoRuudukko">
    <w:name w:val="Table Grid"/>
    <w:basedOn w:val="Normaalitaulukko"/>
    <w:uiPriority w:val="59"/>
    <w:rsid w:val="00F7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yliSisennettyleiptekstiEnsimminenrivi23cm">
    <w:name w:val="Tyyli Sisennetty leipäteksti + Ensimmäinen rivi:  23 cm"/>
    <w:basedOn w:val="Sisennettyleipteksti"/>
    <w:rsid w:val="00380335"/>
    <w:pPr>
      <w:ind w:firstLine="1304"/>
    </w:pPr>
    <w:rPr>
      <w:szCs w:val="20"/>
    </w:rPr>
  </w:style>
  <w:style w:type="paragraph" w:styleId="Sisluet1">
    <w:name w:val="toc 1"/>
    <w:basedOn w:val="Normaali"/>
    <w:next w:val="Normaali"/>
    <w:autoRedefine/>
    <w:uiPriority w:val="39"/>
    <w:rsid w:val="00144B77"/>
    <w:pPr>
      <w:tabs>
        <w:tab w:val="left" w:pos="284"/>
        <w:tab w:val="right" w:leader="dot" w:pos="8335"/>
      </w:tabs>
    </w:pPr>
  </w:style>
  <w:style w:type="character" w:styleId="Sivunumero">
    <w:name w:val="page number"/>
    <w:basedOn w:val="Kappaleenoletusfontti"/>
    <w:rsid w:val="00911A79"/>
  </w:style>
  <w:style w:type="paragraph" w:styleId="HTML-esimuotoiltu">
    <w:name w:val="HTML Preformatted"/>
    <w:basedOn w:val="Normaali"/>
    <w:rsid w:val="00F5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lang w:val="en-US" w:eastAsia="ja-JP"/>
    </w:rPr>
  </w:style>
  <w:style w:type="paragraph" w:customStyle="1" w:styleId="Normaali12pt">
    <w:name w:val="Normaali + 12 pt"/>
    <w:basedOn w:val="Normaali"/>
    <w:link w:val="Normaali12ptChar"/>
    <w:rsid w:val="005D71C0"/>
    <w:rPr>
      <w:szCs w:val="24"/>
    </w:rPr>
  </w:style>
  <w:style w:type="character" w:customStyle="1" w:styleId="Normaali12ptChar">
    <w:name w:val="Normaali + 12 pt Char"/>
    <w:basedOn w:val="Kappaleenoletusfontti"/>
    <w:link w:val="Normaali12pt"/>
    <w:rsid w:val="005D71C0"/>
    <w:rPr>
      <w:sz w:val="24"/>
      <w:szCs w:val="24"/>
      <w:lang w:val="en-GB" w:eastAsia="fi-FI" w:bidi="ar-SA"/>
    </w:rPr>
  </w:style>
  <w:style w:type="character" w:styleId="AvattuHyperlinkki">
    <w:name w:val="FollowedHyperlink"/>
    <w:basedOn w:val="Kappaleenoletusfontti"/>
    <w:rsid w:val="00B106C8"/>
    <w:rPr>
      <w:color w:val="800080"/>
      <w:u w:val="single"/>
    </w:rPr>
  </w:style>
  <w:style w:type="character" w:customStyle="1" w:styleId="AlatunnisteChar">
    <w:name w:val="Alatunniste Char"/>
    <w:basedOn w:val="Kappaleenoletusfontti"/>
    <w:link w:val="Alatunniste"/>
    <w:uiPriority w:val="99"/>
    <w:rsid w:val="003668D5"/>
    <w:rPr>
      <w:lang w:val="en-GB"/>
    </w:rPr>
  </w:style>
  <w:style w:type="paragraph" w:styleId="Luettelokappale">
    <w:name w:val="List Paragraph"/>
    <w:basedOn w:val="Normaali"/>
    <w:uiPriority w:val="34"/>
    <w:qFormat/>
    <w:rsid w:val="00CE6AF5"/>
    <w:pPr>
      <w:ind w:left="720"/>
      <w:contextualSpacing/>
    </w:pPr>
  </w:style>
  <w:style w:type="character" w:customStyle="1" w:styleId="SisennettyleiptekstiChar">
    <w:name w:val="Sisennetty leipäteksti Char"/>
    <w:basedOn w:val="Kappaleenoletusfontti"/>
    <w:link w:val="Sisennettyleipteksti"/>
    <w:rsid w:val="00503DE7"/>
    <w:rPr>
      <w:sz w:val="24"/>
      <w:szCs w:val="24"/>
      <w:lang w:val="en-GB"/>
    </w:rPr>
  </w:style>
  <w:style w:type="character" w:customStyle="1" w:styleId="shorttext1">
    <w:name w:val="short_text1"/>
    <w:basedOn w:val="Kappaleenoletusfontti"/>
    <w:rsid w:val="00CC6571"/>
    <w:rPr>
      <w:sz w:val="24"/>
      <w:szCs w:val="24"/>
    </w:rPr>
  </w:style>
  <w:style w:type="character" w:styleId="Kommentinviite">
    <w:name w:val="annotation reference"/>
    <w:basedOn w:val="Kappaleenoletusfontti"/>
    <w:rsid w:val="002653C6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2653C6"/>
  </w:style>
  <w:style w:type="character" w:customStyle="1" w:styleId="KommentintekstiChar">
    <w:name w:val="Kommentin teksti Char"/>
    <w:basedOn w:val="Kappaleenoletusfontti"/>
    <w:link w:val="Kommentinteksti"/>
    <w:rsid w:val="002653C6"/>
    <w:rPr>
      <w:lang w:val="en-GB"/>
    </w:rPr>
  </w:style>
  <w:style w:type="paragraph" w:styleId="Kommentinotsikko">
    <w:name w:val="annotation subject"/>
    <w:basedOn w:val="Kommentinteksti"/>
    <w:next w:val="Kommentinteksti"/>
    <w:link w:val="KommentinotsikkoChar"/>
    <w:rsid w:val="002653C6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rsid w:val="002653C6"/>
    <w:rPr>
      <w:b/>
      <w:bCs/>
      <w:lang w:val="en-GB"/>
    </w:r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022B58"/>
    <w:rPr>
      <w:caps/>
      <w:spacing w:val="10"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A71329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A71329"/>
    <w:rPr>
      <w:rFonts w:asciiTheme="majorHAnsi" w:eastAsiaTheme="majorEastAsia" w:hAnsiTheme="majorHAnsi" w:cstheme="majorBidi"/>
      <w:spacing w:val="5"/>
      <w:sz w:val="52"/>
      <w:szCs w:val="52"/>
      <w:lang w:val="fi-FI"/>
    </w:rPr>
  </w:style>
  <w:style w:type="paragraph" w:styleId="Lhdeluettelo">
    <w:name w:val="Bibliography"/>
    <w:basedOn w:val="Normaali"/>
    <w:next w:val="Normaali"/>
    <w:uiPriority w:val="37"/>
    <w:unhideWhenUsed/>
    <w:rsid w:val="00085D36"/>
  </w:style>
  <w:style w:type="character" w:customStyle="1" w:styleId="YltunnisteChar">
    <w:name w:val="Ylätunniste Char"/>
    <w:basedOn w:val="Kappaleenoletusfontti"/>
    <w:link w:val="Yltunniste"/>
    <w:rsid w:val="009E3867"/>
    <w:rPr>
      <w:sz w:val="24"/>
      <w:lang w:val="en-GB"/>
    </w:rPr>
  </w:style>
  <w:style w:type="paragraph" w:styleId="Kuvaotsikkoluettelo">
    <w:name w:val="table of figures"/>
    <w:basedOn w:val="Normaali"/>
    <w:next w:val="Normaali"/>
    <w:uiPriority w:val="99"/>
    <w:rsid w:val="00AC18BD"/>
  </w:style>
  <w:style w:type="character" w:styleId="Paikkamerkkiteksti">
    <w:name w:val="Placeholder Text"/>
    <w:basedOn w:val="Kappaleenoletusfontti"/>
    <w:uiPriority w:val="99"/>
    <w:semiHidden/>
    <w:rsid w:val="00E96AB5"/>
    <w:rPr>
      <w:color w:val="808080"/>
    </w:rPr>
  </w:style>
  <w:style w:type="paragraph" w:styleId="Alaviitteenteksti">
    <w:name w:val="footnote text"/>
    <w:basedOn w:val="Normaali"/>
    <w:link w:val="AlaviitteentekstiChar1"/>
    <w:uiPriority w:val="99"/>
    <w:rsid w:val="0004230B"/>
    <w:pPr>
      <w:spacing w:line="240" w:lineRule="auto"/>
    </w:pPr>
    <w:rPr>
      <w:sz w:val="20"/>
    </w:rPr>
  </w:style>
  <w:style w:type="character" w:customStyle="1" w:styleId="AlaviitteentekstiChar1">
    <w:name w:val="Alaviitteen teksti Char1"/>
    <w:basedOn w:val="Kappaleenoletusfontti"/>
    <w:link w:val="Alaviitteenteksti"/>
    <w:rsid w:val="0004230B"/>
    <w:rPr>
      <w:rFonts w:ascii="Arial" w:hAnsi="Arial"/>
      <w:lang w:val="en-GB"/>
    </w:rPr>
  </w:style>
  <w:style w:type="character" w:styleId="Alaviitteenviite">
    <w:name w:val="footnote reference"/>
    <w:basedOn w:val="Kappaleenoletusfontti"/>
    <w:rsid w:val="0004230B"/>
    <w:rPr>
      <w:vertAlign w:val="superscript"/>
    </w:rPr>
  </w:style>
  <w:style w:type="character" w:styleId="Korostus">
    <w:name w:val="Emphasis"/>
    <w:uiPriority w:val="20"/>
    <w:qFormat/>
    <w:rsid w:val="00CE6A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E6A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CE6A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CE6AF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fi-FI"/>
    </w:rPr>
  </w:style>
  <w:style w:type="character" w:customStyle="1" w:styleId="Otsikko1Char">
    <w:name w:val="Otsikko 1 Char"/>
    <w:basedOn w:val="Kappaleenoletusfontti"/>
    <w:link w:val="Otsikko1"/>
    <w:uiPriority w:val="9"/>
    <w:rsid w:val="008E133D"/>
    <w:rPr>
      <w:rFonts w:ascii="Century Gothic" w:eastAsiaTheme="majorEastAsia" w:hAnsi="Century Gothic" w:cstheme="majorBidi"/>
      <w:b/>
      <w:bCs/>
      <w:sz w:val="28"/>
      <w:szCs w:val="28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rsid w:val="006A70AB"/>
    <w:rPr>
      <w:rFonts w:asciiTheme="majorHAnsi" w:eastAsiaTheme="majorEastAsia" w:hAnsiTheme="majorHAnsi" w:cstheme="majorBidi"/>
      <w:b/>
      <w:bCs/>
      <w:sz w:val="26"/>
      <w:szCs w:val="26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rsid w:val="00CE6AF5"/>
    <w:rPr>
      <w:rFonts w:asciiTheme="majorHAnsi" w:eastAsiaTheme="majorEastAsia" w:hAnsiTheme="majorHAnsi" w:cstheme="majorBidi"/>
      <w:b/>
      <w:bCs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rsid w:val="00CE6AF5"/>
    <w:rPr>
      <w:rFonts w:asciiTheme="majorHAnsi" w:eastAsiaTheme="majorEastAsia" w:hAnsiTheme="majorHAnsi" w:cstheme="majorBidi"/>
      <w:b/>
      <w:bCs/>
      <w:i/>
      <w:iCs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rsid w:val="00CE6AF5"/>
    <w:rPr>
      <w:rFonts w:asciiTheme="majorHAnsi" w:eastAsiaTheme="majorEastAsia" w:hAnsiTheme="majorHAnsi" w:cstheme="majorBidi"/>
      <w:b/>
      <w:bCs/>
      <w:color w:val="7F7F7F" w:themeColor="text1" w:themeTint="80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rsid w:val="00CE6AF5"/>
    <w:rPr>
      <w:rFonts w:asciiTheme="majorHAnsi" w:eastAsiaTheme="majorEastAsia" w:hAnsiTheme="majorHAnsi" w:cstheme="majorBidi"/>
      <w:i/>
      <w:iCs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rsid w:val="00CE6AF5"/>
    <w:rPr>
      <w:rFonts w:asciiTheme="majorHAnsi" w:eastAsiaTheme="majorEastAsia" w:hAnsiTheme="majorHAnsi" w:cstheme="majorBidi"/>
      <w:sz w:val="20"/>
      <w:szCs w:val="20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rsid w:val="00CE6AF5"/>
    <w:rPr>
      <w:rFonts w:asciiTheme="majorHAnsi" w:eastAsiaTheme="majorEastAsia" w:hAnsiTheme="majorHAnsi" w:cstheme="majorBidi"/>
      <w:i/>
      <w:iCs/>
      <w:spacing w:val="5"/>
      <w:sz w:val="20"/>
      <w:szCs w:val="20"/>
      <w:lang w:val="fi-FI"/>
    </w:rPr>
  </w:style>
  <w:style w:type="paragraph" w:styleId="Eivli">
    <w:name w:val="No Spacing"/>
    <w:basedOn w:val="Normaali"/>
    <w:link w:val="EivliChar"/>
    <w:uiPriority w:val="1"/>
    <w:qFormat/>
    <w:rsid w:val="00CE6AF5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022B58"/>
  </w:style>
  <w:style w:type="paragraph" w:styleId="Lainaus">
    <w:name w:val="Quote"/>
    <w:basedOn w:val="Normaali"/>
    <w:next w:val="Normaali"/>
    <w:link w:val="LainausChar"/>
    <w:uiPriority w:val="29"/>
    <w:qFormat/>
    <w:rsid w:val="00CE6AF5"/>
    <w:pPr>
      <w:spacing w:before="200" w:after="0"/>
      <w:ind w:left="360" w:right="360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CE6AF5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E6A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E6AF5"/>
    <w:rPr>
      <w:b/>
      <w:bCs/>
      <w:i/>
      <w:iCs/>
    </w:rPr>
  </w:style>
  <w:style w:type="character" w:styleId="Hienovarainenkorostus">
    <w:name w:val="Subtle Emphasis"/>
    <w:uiPriority w:val="19"/>
    <w:qFormat/>
    <w:rsid w:val="00CE6AF5"/>
    <w:rPr>
      <w:i/>
      <w:iCs/>
    </w:rPr>
  </w:style>
  <w:style w:type="character" w:styleId="Voimakaskorostus">
    <w:name w:val="Intense Emphasis"/>
    <w:uiPriority w:val="21"/>
    <w:qFormat/>
    <w:rsid w:val="00CE6AF5"/>
    <w:rPr>
      <w:b/>
      <w:bCs/>
    </w:rPr>
  </w:style>
  <w:style w:type="character" w:styleId="Hienovarainenviittaus">
    <w:name w:val="Subtle Reference"/>
    <w:uiPriority w:val="31"/>
    <w:qFormat/>
    <w:rsid w:val="00CE6AF5"/>
    <w:rPr>
      <w:smallCaps/>
    </w:rPr>
  </w:style>
  <w:style w:type="character" w:styleId="Erottuvaviittaus">
    <w:name w:val="Intense Reference"/>
    <w:uiPriority w:val="32"/>
    <w:qFormat/>
    <w:rsid w:val="00CE6AF5"/>
    <w:rPr>
      <w:smallCaps/>
      <w:spacing w:val="5"/>
      <w:u w:val="single"/>
    </w:rPr>
  </w:style>
  <w:style w:type="character" w:styleId="Kirjannimike">
    <w:name w:val="Book Title"/>
    <w:uiPriority w:val="33"/>
    <w:qFormat/>
    <w:rsid w:val="00A71329"/>
    <w:rPr>
      <w:i/>
      <w:iCs/>
      <w:smallCaps/>
      <w:spacing w:val="5"/>
      <w:sz w:val="56"/>
      <w:szCs w:val="5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E6AF5"/>
    <w:pPr>
      <w:outlineLvl w:val="9"/>
    </w:pPr>
  </w:style>
  <w:style w:type="paragraph" w:customStyle="1" w:styleId="Toiminnonlista">
    <w:name w:val="Toiminnon_lista"/>
    <w:basedOn w:val="Normaali"/>
    <w:link w:val="ToiminnonlistaChar"/>
    <w:qFormat/>
    <w:rsid w:val="00267427"/>
    <w:pPr>
      <w:tabs>
        <w:tab w:val="right" w:pos="851"/>
        <w:tab w:val="left" w:pos="1134"/>
      </w:tabs>
      <w:spacing w:after="360"/>
      <w:contextualSpacing/>
    </w:pPr>
    <w:rPr>
      <w:i/>
    </w:rPr>
  </w:style>
  <w:style w:type="character" w:customStyle="1" w:styleId="ToiminnonlistaChar">
    <w:name w:val="Toiminnon_lista Char"/>
    <w:basedOn w:val="Kappaleenoletusfontti"/>
    <w:link w:val="Toiminnonlista"/>
    <w:rsid w:val="00267427"/>
    <w:rPr>
      <w:i/>
      <w:lang w:val="fi-FI"/>
    </w:rPr>
  </w:style>
  <w:style w:type="paragraph" w:styleId="NormaaliWWW">
    <w:name w:val="Normal (Web)"/>
    <w:basedOn w:val="Normaali"/>
    <w:uiPriority w:val="99"/>
    <w:unhideWhenUsed/>
    <w:rsid w:val="00C5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 w:bidi="ar-SA"/>
    </w:rPr>
  </w:style>
  <w:style w:type="paragraph" w:customStyle="1" w:styleId="taulukonotsikko">
    <w:name w:val="taulukon otsikko"/>
    <w:basedOn w:val="Kuvaotsikko"/>
    <w:link w:val="taulukonotsikkoChar"/>
    <w:qFormat/>
    <w:rsid w:val="00E80346"/>
    <w:pPr>
      <w:keepNext/>
    </w:pPr>
    <w:rPr>
      <w:rFonts w:cstheme="minorHAnsi"/>
      <w:caps w:val="0"/>
    </w:rPr>
  </w:style>
  <w:style w:type="character" w:customStyle="1" w:styleId="KuvaotsikkoChar">
    <w:name w:val="Kuvaotsikko Char"/>
    <w:basedOn w:val="Kappaleenoletusfontti"/>
    <w:link w:val="Kuvaotsikko"/>
    <w:uiPriority w:val="35"/>
    <w:rsid w:val="00E80346"/>
    <w:rPr>
      <w:caps/>
      <w:spacing w:val="10"/>
      <w:sz w:val="18"/>
      <w:szCs w:val="18"/>
      <w:lang w:val="fi-FI"/>
    </w:rPr>
  </w:style>
  <w:style w:type="character" w:customStyle="1" w:styleId="taulukonotsikkoChar">
    <w:name w:val="taulukon otsikko Char"/>
    <w:basedOn w:val="KuvaotsikkoChar"/>
    <w:link w:val="taulukonotsikko"/>
    <w:rsid w:val="00E80346"/>
    <w:rPr>
      <w:caps/>
      <w:spacing w:val="10"/>
      <w:sz w:val="18"/>
      <w:szCs w:val="18"/>
      <w:lang w:val="fi-FI"/>
    </w:rPr>
  </w:style>
  <w:style w:type="paragraph" w:styleId="Loppuviitteenteksti">
    <w:name w:val="endnote text"/>
    <w:basedOn w:val="Normaali"/>
    <w:link w:val="LoppuviitteentekstiChar"/>
    <w:rsid w:val="007A15A8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rsid w:val="007A15A8"/>
    <w:rPr>
      <w:sz w:val="20"/>
      <w:szCs w:val="20"/>
      <w:lang w:val="fi-FI"/>
    </w:rPr>
  </w:style>
  <w:style w:type="character" w:styleId="Loppuviitteenviite">
    <w:name w:val="endnote reference"/>
    <w:basedOn w:val="Kappaleenoletusfontti"/>
    <w:rsid w:val="007A15A8"/>
    <w:rPr>
      <w:vertAlign w:val="superscript"/>
    </w:rPr>
  </w:style>
  <w:style w:type="paragraph" w:customStyle="1" w:styleId="Taulukko">
    <w:name w:val="Taulukko"/>
    <w:basedOn w:val="Normaali"/>
    <w:link w:val="TaulukkoChar"/>
    <w:qFormat/>
    <w:rsid w:val="00622329"/>
    <w:pPr>
      <w:spacing w:after="0" w:line="240" w:lineRule="auto"/>
      <w:jc w:val="right"/>
    </w:pPr>
    <w:rPr>
      <w:rFonts w:ascii="Calibri" w:eastAsia="Times New Roman" w:hAnsi="Calibri" w:cs="Calibri"/>
      <w:color w:val="000000"/>
      <w:sz w:val="16"/>
      <w:szCs w:val="16"/>
      <w:lang w:eastAsia="fi-FI" w:bidi="ar-SA"/>
    </w:rPr>
  </w:style>
  <w:style w:type="character" w:customStyle="1" w:styleId="TaulukkoChar">
    <w:name w:val="Taulukko Char"/>
    <w:basedOn w:val="Kappaleenoletusfontti"/>
    <w:link w:val="Taulukko"/>
    <w:rsid w:val="00622329"/>
    <w:rPr>
      <w:rFonts w:ascii="Calibri" w:eastAsia="Times New Roman" w:hAnsi="Calibri" w:cs="Calibri"/>
      <w:color w:val="000000"/>
      <w:sz w:val="16"/>
      <w:szCs w:val="16"/>
      <w:lang w:val="fi-FI" w:eastAsia="fi-FI" w:bidi="ar-SA"/>
    </w:rPr>
  </w:style>
  <w:style w:type="paragraph" w:customStyle="1" w:styleId="DecimalAligned">
    <w:name w:val="Decimal Aligned"/>
    <w:basedOn w:val="Normaali"/>
    <w:uiPriority w:val="40"/>
    <w:qFormat/>
    <w:rsid w:val="00371806"/>
    <w:pPr>
      <w:tabs>
        <w:tab w:val="decimal" w:pos="360"/>
      </w:tabs>
      <w:spacing w:line="276" w:lineRule="auto"/>
      <w:jc w:val="left"/>
    </w:pPr>
    <w:rPr>
      <w:rFonts w:cs="Times New Roman"/>
      <w:lang w:eastAsia="fi-FI" w:bidi="ar-SA"/>
    </w:rPr>
  </w:style>
  <w:style w:type="character" w:customStyle="1" w:styleId="AlaviitteentekstiChar">
    <w:name w:val="Alaviitteen teksti Char"/>
    <w:basedOn w:val="Kappaleenoletusfontti"/>
    <w:uiPriority w:val="99"/>
    <w:rsid w:val="00371806"/>
    <w:rPr>
      <w:kern w:val="0"/>
      <w:sz w:val="20"/>
      <w:szCs w:val="20"/>
      <w14:ligatures w14:val="none"/>
    </w:rPr>
  </w:style>
  <w:style w:type="table" w:styleId="Normaalivarjostus2-korostus5">
    <w:name w:val="Medium Shading 2 Accent 5"/>
    <w:basedOn w:val="Normaalitaulukko"/>
    <w:uiPriority w:val="64"/>
    <w:rsid w:val="00371806"/>
    <w:pPr>
      <w:spacing w:after="0" w:line="240" w:lineRule="auto"/>
    </w:pPr>
    <w:rPr>
      <w:lang w:val="fi-FI" w:eastAsia="fi-FI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Suh</b:Tag>
    <b:SourceType>Report</b:SourceType>
    <b:Guid>{355A1AC0-08A3-47B9-A2FF-57AA9370E024}</b:Guid>
    <b:Author>
      <b:Author>
        <b:NameList>
          <b:Person>
            <b:Last>Suhonen</b:Last>
            <b:First>Pirjo</b:First>
          </b:Person>
          <b:Person>
            <b:Last>Tenkama</b:Last>
            <b:First>Pirkko</b:First>
          </b:Person>
        </b:NameList>
      </b:Author>
    </b:Author>
    <b:Title>Raportointiohjeet</b:Title>
    <b:Year>2010.</b:Year>
    <b:Publisher>Savonia-ammattikorkeakoulu</b:Publisher>
    <b:City>Kuopio</b:City>
    <b:RefOrder>1</b:RefOrder>
  </b:Source>
  <b:Source>
    <b:Tag>Ulr07</b:Tag>
    <b:SourceType>Book</b:SourceType>
    <b:Guid>{10F18D43-1020-4360-98CD-C09E153D5755}</b:Guid>
    <b:Author>
      <b:Author>
        <b:NameList>
          <b:Person>
            <b:Last>Ulrich</b:Last>
            <b:First>D.</b:First>
          </b:Person>
        </b:NameList>
      </b:Author>
    </b:Author>
    <b:Title>Henkilöstöjohtamisella huipulle</b:Title>
    <b:Year>2007</b:Year>
    <b:Publisher>Talentum Media Oy</b:Publisher>
    <b:City>Helsinki</b:City>
    <b:RefOrder>2</b:RefOrder>
  </b:Source>
  <b:Source>
    <b:Tag>Vir10</b:Tag>
    <b:SourceType>InternetSite</b:SourceType>
    <b:Guid>{FEE07276-348D-4FB5-877A-79E5E4AB0145}</b:Guid>
    <b:Author>
      <b:Author>
        <b:NameList>
          <b:Person>
            <b:Last>Virtanen</b:Last>
            <b:First>Ville</b:First>
          </b:Person>
        </b:NameList>
      </b:Author>
    </b:Author>
    <b:Title>Teoksen nimi</b:Title>
    <b:Year>2010.</b:Year>
    <b:City>Helsinki</b:City>
    <b:Publisher>WSOY</b:Publisher>
    <b:URL>http://www.Internet-osoite</b:URL>
    <b:YearAccessed>2010</b:YearAccessed>
    <b:MonthAccessed>8.</b:MonthAccessed>
    <b:DayAccessed>17</b:DayAccessed>
    <b:RefOrder>3</b:RefOrder>
  </b:Source>
</b:Sources>
</file>

<file path=customXml/itemProps1.xml><?xml version="1.0" encoding="utf-8"?>
<ds:datastoreItem xmlns:ds="http://schemas.openxmlformats.org/officeDocument/2006/customXml" ds:itemID="{556DEA51-EA39-44F6-8C15-9EB5645A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116</Words>
  <Characters>942</Characters>
  <Application>Microsoft Office Word</Application>
  <DocSecurity>0</DocSecurity>
  <Lines>7</Lines>
  <Paragraphs>2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Savonia-ammattikorkeakoulu, opinnäytetyön pohja</vt:lpstr>
      <vt:lpstr>Savonia-ammattikorkeakoulu, opinnäytetyön pohja</vt:lpstr>
      <vt:lpstr>POHJOIS-SAVON AMMATTIKORKEAKOULU</vt:lpstr>
    </vt:vector>
  </TitlesOfParts>
  <Company>Savonia-ammattikorkeakoulu</Company>
  <LinksUpToDate>false</LinksUpToDate>
  <CharactersWithSpaces>1056</CharactersWithSpaces>
  <SharedDoc>false</SharedDoc>
  <HLinks>
    <vt:vector size="204" baseType="variant">
      <vt:variant>
        <vt:i4>1835026</vt:i4>
      </vt:variant>
      <vt:variant>
        <vt:i4>129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https://posti.savonia.fi/owa/redir.aspx?C=818296218c9f4c0ea41752de5296b0ce&amp;URL=http%3a%2f%2fwww.adobe.com%2fproducts%2fflashplayer%2f</vt:lpwstr>
      </vt:variant>
      <vt:variant>
        <vt:lpwstr/>
      </vt:variant>
      <vt:variant>
        <vt:i4>7340067</vt:i4>
      </vt:variant>
      <vt:variant>
        <vt:i4>126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https://posti.savonia.fi/owa/redir.aspx?C=818296218c9f4c0ea41752de5296b0ce&amp;URL=https%3a%2f%2fconnect.savonia-amk.fi%2finnotool</vt:lpwstr>
      </vt:variant>
      <vt:variant>
        <vt:lpwstr/>
      </vt:variant>
      <vt:variant>
        <vt:i4>4128891</vt:i4>
      </vt:variant>
      <vt:variant>
        <vt:i4>123</vt:i4>
      </vt:variant>
      <vt:variant>
        <vt:i4>0</vt:i4>
      </vt:variant>
      <vt:variant>
        <vt:i4>5</vt:i4>
      </vt:variant>
      <vt:variant>
        <vt:lpwstr>https://posti.savonia.fi/owa/redir.aspx?C=818296218c9f4c0ea41752de5296b0ce&amp;URL=https%3a%2f%2fconnect.savonia-amk.fi%2fp88245913%2f</vt:lpwstr>
      </vt:variant>
      <vt:variant>
        <vt:lpwstr/>
      </vt:variant>
      <vt:variant>
        <vt:i4>1114190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1507443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655475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5832722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http://en.wikipedia.org/wiki/Community_of_practice</vt:lpwstr>
      </vt:variant>
      <vt:variant>
        <vt:lpwstr/>
      </vt:variant>
      <vt:variant>
        <vt:i4>1048680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http://en.wikipedia.org/wiki/Problem_solving</vt:lpwstr>
      </vt:variant>
      <vt:variant>
        <vt:lpwstr/>
      </vt:variant>
      <vt:variant>
        <vt:i4>5308457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http://en.wikipedia.org/wiki/Reflective_process</vt:lpwstr>
      </vt:variant>
      <vt:variant>
        <vt:lpwstr/>
      </vt:variant>
      <vt:variant>
        <vt:i4>1114190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/>
      </vt:variant>
      <vt:variant>
        <vt:i4>917593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http://en.wikipedia.org/wiki/Plan</vt:lpwstr>
      </vt:variant>
      <vt:variant>
        <vt:lpwstr/>
      </vt:variant>
      <vt:variant>
        <vt:i4>917584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http://en.wikipedia.org/wiki/Science</vt:lpwstr>
      </vt:variant>
      <vt:variant>
        <vt:lpwstr/>
      </vt:variant>
      <vt:variant>
        <vt:i4>1245260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http://en.wikipedia.org/wiki/Business</vt:lpwstr>
      </vt:variant>
      <vt:variant>
        <vt:lpwstr/>
      </vt:variant>
      <vt:variant>
        <vt:i4>8323127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http://en.wikipedia.org/wiki/Oxford_English_Dictionary</vt:lpwstr>
      </vt:variant>
      <vt:variant>
        <vt:lpwstr/>
      </vt:variant>
      <vt:variant>
        <vt:i4>327797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http://en.wikipedia.org/wiki/Project</vt:lpwstr>
      </vt:variant>
      <vt:variant>
        <vt:lpwstr>cite_note-PMBOK-0</vt:lpwstr>
      </vt:variant>
      <vt:variant>
        <vt:i4>1048677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http://en.wikipedia.org/wiki/Service_%28economics%29</vt:lpwstr>
      </vt:variant>
      <vt:variant>
        <vt:lpwstr/>
      </vt:variant>
      <vt:variant>
        <vt:i4>2359300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http://en.wikipedia.org/wiki/Product_%28business%29</vt:lpwstr>
      </vt:variant>
      <vt:variant>
        <vt:lpwstr/>
      </vt:variant>
      <vt:variant>
        <vt:i4>7733265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http://en.wikipedia.org/wiki/Project_management</vt:lpwstr>
      </vt:variant>
      <vt:variant>
        <vt:lpwstr/>
      </vt:variant>
      <vt:variant>
        <vt:i4>1507443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http://en.wikipedia.org/wiki/Virtual_team</vt:lpwstr>
      </vt:variant>
      <vt:variant>
        <vt:lpwstr/>
      </vt:variant>
      <vt:variant>
        <vt:i4>1638515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http://en.wikipedia.org/wiki/Communication_technology</vt:lpwstr>
      </vt:variant>
      <vt:variant>
        <vt:lpwstr/>
      </vt:variant>
      <vt:variant>
        <vt:i4>655475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http://en.wikipedia.org/wiki/Web_conferencing</vt:lpwstr>
      </vt:variant>
      <vt:variant>
        <vt:lpwstr/>
      </vt:variant>
      <vt:variant>
        <vt:i4>393287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http://en.wikipedia.org/wiki/URL</vt:lpwstr>
      </vt:variant>
      <vt:variant>
        <vt:lpwstr/>
      </vt:variant>
      <vt:variant>
        <vt:i4>65630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http://en.wikipedia.org/wiki/Computer</vt:lpwstr>
      </vt:variant>
      <vt:variant>
        <vt:lpwstr/>
      </vt:variant>
      <vt:variant>
        <vt:i4>1376336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82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http://en.wikipedia.org/wiki/Presentation</vt:lpwstr>
      </vt:variant>
      <vt:variant>
        <vt:lpwstr/>
      </vt:variant>
      <vt:variant>
        <vt:i4>1638474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http://en.wikipedia.org/wiki/Meeting</vt:lpwstr>
      </vt:variant>
      <vt:variant>
        <vt:lpwstr/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_Toc250392613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_Toc250392612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_Toc250392611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_Toc250392610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_Toc250392609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_Toc250392608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_Toc250392607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_Toc250392606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Savonia-ammattikorkeakoulu, opinnäytetyön pohja</dc:title>
  <dc:creator>Make_Laptop</dc:creator>
  <cp:lastModifiedBy>Jussi J Kitunen</cp:lastModifiedBy>
  <cp:revision>7</cp:revision>
  <cp:lastPrinted>2010-04-01T10:01:00Z</cp:lastPrinted>
  <dcterms:created xsi:type="dcterms:W3CDTF">2018-11-23T08:55:00Z</dcterms:created>
  <dcterms:modified xsi:type="dcterms:W3CDTF">2025-10-14T08:00:00Z</dcterms:modified>
</cp:coreProperties>
</file>